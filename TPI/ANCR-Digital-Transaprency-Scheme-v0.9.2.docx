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E16B" w14:textId="5F44E60D" w:rsidR="009B2F1A" w:rsidRPr="00353323" w:rsidRDefault="39DECBC0" w:rsidP="00353323">
      <w:pPr>
        <w:pStyle w:val="Title"/>
      </w:pPr>
      <w:r w:rsidRPr="00353323">
        <w:t xml:space="preserve">ANCR </w:t>
      </w:r>
      <w:r w:rsidR="009B2F1A" w:rsidRPr="00353323">
        <w:t xml:space="preserve">Digital </w:t>
      </w:r>
      <w:r w:rsidRPr="00353323">
        <w:t>Transparency Performance Scheme</w:t>
      </w:r>
      <w:r w:rsidR="009B2F1A" w:rsidRPr="00353323">
        <w:t>:</w:t>
      </w:r>
      <w:r w:rsidRPr="00353323">
        <w:t xml:space="preserve"> Parts 1</w:t>
      </w:r>
      <w:r w:rsidR="009B2F1A" w:rsidRPr="00353323">
        <w:t xml:space="preserve"> and </w:t>
      </w:r>
      <w:r w:rsidRPr="00353323">
        <w:t>2</w:t>
      </w:r>
    </w:p>
    <w:p w14:paraId="4872B1A1" w14:textId="772DC0E8" w:rsidR="007236BD" w:rsidRDefault="009B2F1A" w:rsidP="009B2F1A">
      <w:pPr>
        <w:pStyle w:val="Subtitle"/>
      </w:pPr>
      <w:bookmarkStart w:id="0" w:name="_Toc146006667"/>
      <w:r>
        <w:t xml:space="preserve">Conformity &amp; Compliance Assessment </w:t>
      </w:r>
      <w:r w:rsidR="39DECBC0">
        <w:t>v0.</w:t>
      </w:r>
      <w:r w:rsidR="00E10569">
        <w:t>9</w:t>
      </w:r>
      <w:r w:rsidR="005B2D9A">
        <w:t>.</w:t>
      </w:r>
      <w:bookmarkEnd w:id="0"/>
      <w:r w:rsidR="0070574F">
        <w:t>2</w:t>
      </w:r>
    </w:p>
    <w:p w14:paraId="2607AE4B" w14:textId="6FD5F0EC" w:rsidR="009B2F1A" w:rsidRPr="009B2F1A" w:rsidRDefault="009B2F1A" w:rsidP="009B2F1A">
      <w:r>
        <w:t xml:space="preserve"> </w:t>
      </w:r>
    </w:p>
    <w:p w14:paraId="60A348A9" w14:textId="132EE6D8" w:rsidR="00DB6884" w:rsidRDefault="009B2F1A" w:rsidP="39DECBC0">
      <w:pPr>
        <w:rPr>
          <w:i/>
          <w:iCs/>
        </w:rPr>
      </w:pPr>
      <w:r>
        <w:rPr>
          <w:i/>
          <w:iCs/>
        </w:rPr>
        <w:t>ANCR refers to an Anchored Notice &amp; Consent Receipt,</w:t>
      </w:r>
      <w:r w:rsidR="0067462E">
        <w:rPr>
          <w:i/>
          <w:iCs/>
        </w:rPr>
        <w:t xml:space="preserve"> it</w:t>
      </w:r>
      <w:r>
        <w:rPr>
          <w:i/>
          <w:iCs/>
        </w:rPr>
        <w:t xml:space="preserve"> is a record that is generated using the </w:t>
      </w:r>
      <w:r w:rsidR="39DECBC0" w:rsidRPr="39DECBC0">
        <w:rPr>
          <w:i/>
          <w:iCs/>
        </w:rPr>
        <w:t>Transparency Performance Indicator</w:t>
      </w:r>
      <w:r>
        <w:rPr>
          <w:i/>
          <w:iCs/>
        </w:rPr>
        <w:t xml:space="preserve"> assessment, which provides </w:t>
      </w:r>
      <w:r w:rsidR="39DECBC0" w:rsidRPr="39DECBC0">
        <w:rPr>
          <w:i/>
          <w:iCs/>
        </w:rPr>
        <w:t>a standard measure of operational performance of</w:t>
      </w:r>
      <w:r w:rsidR="0067462E">
        <w:rPr>
          <w:i/>
          <w:iCs/>
        </w:rPr>
        <w:t xml:space="preserve"> the</w:t>
      </w:r>
      <w:r w:rsidR="39DECBC0" w:rsidRPr="39DECBC0">
        <w:rPr>
          <w:i/>
          <w:iCs/>
        </w:rPr>
        <w:t xml:space="preserve"> present</w:t>
      </w:r>
      <w:r w:rsidR="0067462E">
        <w:rPr>
          <w:i/>
          <w:iCs/>
        </w:rPr>
        <w:t xml:space="preserve"> </w:t>
      </w:r>
      <w:r>
        <w:rPr>
          <w:i/>
          <w:iCs/>
        </w:rPr>
        <w:t>PII</w:t>
      </w:r>
      <w:r w:rsidR="39DECBC0" w:rsidRPr="39DECBC0">
        <w:rPr>
          <w:i/>
          <w:iCs/>
        </w:rPr>
        <w:t xml:space="preserve"> </w:t>
      </w:r>
      <w:r>
        <w:rPr>
          <w:i/>
          <w:iCs/>
        </w:rPr>
        <w:t>C</w:t>
      </w:r>
      <w:r w:rsidR="39DECBC0" w:rsidRPr="39DECBC0">
        <w:rPr>
          <w:i/>
          <w:iCs/>
        </w:rPr>
        <w:t>ontroller</w:t>
      </w:r>
      <w:r>
        <w:rPr>
          <w:i/>
          <w:iCs/>
        </w:rPr>
        <w:t xml:space="preserve">’s </w:t>
      </w:r>
      <w:r w:rsidR="39DECBC0" w:rsidRPr="39DECBC0">
        <w:rPr>
          <w:i/>
          <w:iCs/>
        </w:rPr>
        <w:t>security and privacy</w:t>
      </w:r>
      <w:r>
        <w:rPr>
          <w:i/>
          <w:iCs/>
        </w:rPr>
        <w:t xml:space="preserve"> session</w:t>
      </w:r>
      <w:r w:rsidR="39DECBC0" w:rsidRPr="39DECBC0">
        <w:rPr>
          <w:i/>
          <w:iCs/>
        </w:rPr>
        <w:t xml:space="preserve"> information.</w:t>
      </w:r>
    </w:p>
    <w:p w14:paraId="3C062731" w14:textId="5EA8E90D" w:rsidR="00DB6884" w:rsidRDefault="00DB6884" w:rsidP="00281313">
      <w:pPr>
        <w:pStyle w:val="BodyText"/>
        <w:rPr>
          <w:i/>
          <w:iCs/>
        </w:rPr>
      </w:pPr>
    </w:p>
    <w:p w14:paraId="192E4FAF" w14:textId="0139327D" w:rsidR="00DB6884" w:rsidRDefault="00DB6884" w:rsidP="00DB6884">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Editor</w:t>
      </w:r>
      <w:r w:rsidR="00F53701">
        <w:rPr>
          <w:rFonts w:ascii="Segoe UI" w:hAnsi="Segoe UI" w:cs="Segoe UI"/>
          <w:color w:val="172B4D"/>
          <w:spacing w:val="-1"/>
          <w:sz w:val="24"/>
        </w:rPr>
        <w:t>(</w:t>
      </w:r>
      <w:r>
        <w:rPr>
          <w:rFonts w:ascii="Segoe UI" w:hAnsi="Segoe UI" w:cs="Segoe UI"/>
          <w:color w:val="172B4D"/>
          <w:spacing w:val="-1"/>
          <w:sz w:val="24"/>
        </w:rPr>
        <w:t>s</w:t>
      </w:r>
      <w:r w:rsidR="00F53701">
        <w:rPr>
          <w:rFonts w:ascii="Segoe UI" w:hAnsi="Segoe UI" w:cs="Segoe UI"/>
          <w:color w:val="172B4D"/>
          <w:spacing w:val="-1"/>
          <w:sz w:val="24"/>
        </w:rPr>
        <w:t>)</w:t>
      </w:r>
      <w:r>
        <w:rPr>
          <w:rFonts w:ascii="Segoe UI" w:hAnsi="Segoe UI" w:cs="Segoe UI"/>
          <w:color w:val="172B4D"/>
          <w:spacing w:val="-1"/>
          <w:sz w:val="24"/>
        </w:rPr>
        <w:t xml:space="preserve">: </w:t>
      </w:r>
    </w:p>
    <w:p w14:paraId="20B3AFB6" w14:textId="7CC9CEBD" w:rsidR="00DB6884" w:rsidRPr="004370B0" w:rsidRDefault="00DB6884" w:rsidP="00DB6884">
      <w:pPr>
        <w:pStyle w:val="ListParagraph"/>
        <w:numPr>
          <w:ilvl w:val="0"/>
          <w:numId w:val="188"/>
        </w:numPr>
        <w:shd w:val="clear" w:color="auto" w:fill="FFFFFF"/>
        <w:spacing w:before="100" w:after="100"/>
        <w:rPr>
          <w:rFonts w:ascii="Segoe UI" w:hAnsi="Segoe UI" w:cs="Segoe UI"/>
          <w:color w:val="172B4D"/>
          <w:spacing w:val="-1"/>
          <w:sz w:val="24"/>
        </w:rPr>
      </w:pPr>
      <w:r w:rsidRPr="004370B0">
        <w:rPr>
          <w:rFonts w:ascii="Segoe UI" w:hAnsi="Segoe UI" w:cs="Segoe UI"/>
          <w:color w:val="172B4D"/>
          <w:spacing w:val="-1"/>
          <w:sz w:val="24"/>
        </w:rPr>
        <w:t>Mark Lizar</w:t>
      </w:r>
      <w:r>
        <w:rPr>
          <w:rFonts w:ascii="Segoe UI" w:hAnsi="Segoe UI" w:cs="Segoe UI"/>
          <w:color w:val="172B4D"/>
          <w:spacing w:val="-1"/>
          <w:sz w:val="24"/>
        </w:rPr>
        <w:t xml:space="preserve">, </w:t>
      </w:r>
      <w:r w:rsidR="00255190">
        <w:rPr>
          <w:rFonts w:ascii="Segoe UI" w:hAnsi="Segoe UI" w:cs="Segoe UI"/>
          <w:color w:val="172B4D"/>
          <w:spacing w:val="-1"/>
          <w:sz w:val="24"/>
        </w:rPr>
        <w:t xml:space="preserve">WG Co-Chair, </w:t>
      </w:r>
      <w:r>
        <w:rPr>
          <w:rFonts w:ascii="Segoe UI" w:hAnsi="Segoe UI" w:cs="Segoe UI"/>
          <w:color w:val="172B4D"/>
          <w:spacing w:val="-1"/>
          <w:sz w:val="24"/>
        </w:rPr>
        <w:t>WG Editor</w:t>
      </w:r>
      <w:r w:rsidR="00B501F3">
        <w:rPr>
          <w:rFonts w:ascii="Segoe UI" w:hAnsi="Segoe UI" w:cs="Segoe UI"/>
          <w:color w:val="172B4D"/>
          <w:spacing w:val="-1"/>
          <w:sz w:val="24"/>
        </w:rPr>
        <w:t xml:space="preserve"> </w:t>
      </w:r>
    </w:p>
    <w:p w14:paraId="2868A95E" w14:textId="77777777" w:rsidR="00DB6884" w:rsidRDefault="00DB6884" w:rsidP="00DB6884">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Contributors: </w:t>
      </w:r>
    </w:p>
    <w:p w14:paraId="06BDFE3C" w14:textId="78B4FE8F" w:rsidR="00DB6884" w:rsidRDefault="00DB6884" w:rsidP="00DB6884">
      <w:pPr>
        <w:pStyle w:val="ListParagraph"/>
        <w:numPr>
          <w:ilvl w:val="0"/>
          <w:numId w:val="188"/>
        </w:num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Sal D’Agostino, WG Chair</w:t>
      </w:r>
    </w:p>
    <w:p w14:paraId="5FD1722D" w14:textId="1180EE43" w:rsidR="002377C4" w:rsidRDefault="002377C4" w:rsidP="00DB6884">
      <w:pPr>
        <w:pStyle w:val="ListParagraph"/>
        <w:numPr>
          <w:ilvl w:val="0"/>
          <w:numId w:val="188"/>
        </w:num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Sharon Polsk</w:t>
      </w:r>
      <w:r w:rsidR="00255190">
        <w:rPr>
          <w:rFonts w:ascii="Segoe UI" w:hAnsi="Segoe UI" w:cs="Segoe UI"/>
          <w:color w:val="172B4D"/>
          <w:spacing w:val="-1"/>
          <w:sz w:val="24"/>
        </w:rPr>
        <w:t>y</w:t>
      </w:r>
    </w:p>
    <w:p w14:paraId="1B244682" w14:textId="0B459761" w:rsidR="002377C4" w:rsidRPr="00DB6884" w:rsidRDefault="002377C4" w:rsidP="00DB6884">
      <w:pPr>
        <w:pStyle w:val="ListParagraph"/>
        <w:numPr>
          <w:ilvl w:val="0"/>
          <w:numId w:val="188"/>
        </w:num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Paul Knowles</w:t>
      </w:r>
    </w:p>
    <w:p w14:paraId="41CF086E" w14:textId="77777777" w:rsidR="00DB6884" w:rsidRDefault="00DB6884" w:rsidP="00DB6884">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Reviewers:</w:t>
      </w:r>
    </w:p>
    <w:p w14:paraId="3E834C7C" w14:textId="74212B3E" w:rsidR="00DB6884" w:rsidRPr="00F15A1E" w:rsidRDefault="00DB6884" w:rsidP="005112A8">
      <w:pPr>
        <w:pStyle w:val="ListParagraph"/>
        <w:numPr>
          <w:ilvl w:val="0"/>
          <w:numId w:val="194"/>
        </w:numPr>
        <w:spacing w:before="0" w:after="0"/>
        <w:rPr>
          <w:rFonts w:ascii="Times New Roman" w:hAnsi="Times New Roman"/>
          <w:sz w:val="24"/>
          <w:lang w:val="en-CA" w:eastAsia="en-GB"/>
        </w:rPr>
      </w:pPr>
      <w:r w:rsidRPr="005112A8">
        <w:rPr>
          <w:rFonts w:ascii="Segoe UI" w:hAnsi="Segoe UI" w:cs="Segoe UI"/>
          <w:color w:val="172B4D"/>
          <w:spacing w:val="-1"/>
          <w:sz w:val="24"/>
        </w:rPr>
        <w:t xml:space="preserve">Gigi </w:t>
      </w:r>
      <w:r w:rsidR="005112A8" w:rsidRPr="009B2F1A">
        <w:rPr>
          <w:rFonts w:ascii="Segoe UI" w:hAnsi="Segoe UI" w:cs="Segoe UI"/>
          <w:color w:val="172B4D"/>
          <w:spacing w:val="-1"/>
          <w:sz w:val="24"/>
        </w:rPr>
        <w:t xml:space="preserve">Agassini, </w:t>
      </w:r>
      <w:r w:rsidRPr="005112A8">
        <w:rPr>
          <w:rFonts w:ascii="Segoe UI" w:hAnsi="Segoe UI" w:cs="Segoe UI"/>
          <w:color w:val="172B4D"/>
          <w:spacing w:val="-1"/>
          <w:sz w:val="24"/>
        </w:rPr>
        <w:t>ANCR WG Secretary</w:t>
      </w:r>
    </w:p>
    <w:p w14:paraId="6D2B9E6B" w14:textId="77777777" w:rsidR="00F15A1E" w:rsidRDefault="00F15A1E" w:rsidP="00F15A1E">
      <w:pPr>
        <w:spacing w:before="0" w:after="0"/>
        <w:rPr>
          <w:rFonts w:ascii="Times New Roman" w:hAnsi="Times New Roman"/>
          <w:sz w:val="24"/>
          <w:lang w:val="en-CA" w:eastAsia="en-GB"/>
        </w:rPr>
      </w:pPr>
    </w:p>
    <w:p w14:paraId="06F5DB46" w14:textId="77777777" w:rsidR="00F15A1E" w:rsidRDefault="00F15A1E" w:rsidP="00F15A1E">
      <w:pPr>
        <w:spacing w:before="0" w:after="0"/>
        <w:rPr>
          <w:rFonts w:ascii="Times New Roman" w:hAnsi="Times New Roman"/>
          <w:sz w:val="24"/>
          <w:lang w:val="en-CA" w:eastAsia="en-GB"/>
        </w:rPr>
      </w:pPr>
    </w:p>
    <w:p w14:paraId="56E0093A" w14:textId="77777777" w:rsidR="00F15A1E" w:rsidRDefault="00F15A1E" w:rsidP="00F15A1E">
      <w:pPr>
        <w:spacing w:before="0" w:after="0"/>
        <w:rPr>
          <w:rFonts w:ascii="Times New Roman" w:hAnsi="Times New Roman"/>
          <w:sz w:val="24"/>
          <w:lang w:val="en-CA" w:eastAsia="en-GB"/>
        </w:rPr>
      </w:pPr>
    </w:p>
    <w:p w14:paraId="7D47B94B" w14:textId="77777777" w:rsidR="00F15A1E" w:rsidRDefault="00F15A1E" w:rsidP="00F15A1E">
      <w:pPr>
        <w:spacing w:before="0" w:after="0"/>
        <w:rPr>
          <w:rFonts w:ascii="Times New Roman" w:hAnsi="Times New Roman"/>
          <w:sz w:val="24"/>
          <w:lang w:val="en-CA" w:eastAsia="en-GB"/>
        </w:rPr>
      </w:pPr>
    </w:p>
    <w:p w14:paraId="1EDB6F14" w14:textId="77777777" w:rsidR="00F15A1E" w:rsidRDefault="00F15A1E" w:rsidP="00F15A1E">
      <w:pPr>
        <w:spacing w:before="0" w:after="0"/>
        <w:rPr>
          <w:rFonts w:ascii="Times New Roman" w:hAnsi="Times New Roman"/>
          <w:sz w:val="24"/>
          <w:lang w:val="en-CA" w:eastAsia="en-GB"/>
        </w:rPr>
      </w:pPr>
    </w:p>
    <w:p w14:paraId="17236597" w14:textId="77777777" w:rsidR="00F15A1E" w:rsidRDefault="00F15A1E" w:rsidP="00F15A1E">
      <w:pPr>
        <w:spacing w:before="0" w:after="0"/>
        <w:rPr>
          <w:rFonts w:ascii="Times New Roman" w:hAnsi="Times New Roman"/>
          <w:sz w:val="24"/>
          <w:lang w:val="en-CA" w:eastAsia="en-GB"/>
        </w:rPr>
      </w:pPr>
    </w:p>
    <w:p w14:paraId="653D1C70" w14:textId="77777777" w:rsidR="00F15A1E" w:rsidRDefault="00F15A1E" w:rsidP="00F15A1E">
      <w:pPr>
        <w:spacing w:before="0" w:after="0"/>
        <w:rPr>
          <w:rFonts w:ascii="Times New Roman" w:hAnsi="Times New Roman"/>
          <w:sz w:val="24"/>
          <w:lang w:val="en-CA" w:eastAsia="en-GB"/>
        </w:rPr>
      </w:pPr>
    </w:p>
    <w:p w14:paraId="5DC15459" w14:textId="77777777" w:rsidR="00F15A1E" w:rsidRDefault="00F15A1E" w:rsidP="00F15A1E">
      <w:pPr>
        <w:spacing w:before="0" w:after="0"/>
        <w:rPr>
          <w:rFonts w:ascii="Times New Roman" w:hAnsi="Times New Roman"/>
          <w:sz w:val="24"/>
          <w:lang w:val="en-CA" w:eastAsia="en-GB"/>
        </w:rPr>
      </w:pPr>
    </w:p>
    <w:p w14:paraId="42E48565" w14:textId="77777777" w:rsidR="00F15A1E" w:rsidRDefault="00F15A1E" w:rsidP="00F15A1E">
      <w:pPr>
        <w:spacing w:before="0" w:after="0"/>
        <w:rPr>
          <w:rFonts w:ascii="Times New Roman" w:hAnsi="Times New Roman"/>
          <w:sz w:val="24"/>
          <w:lang w:val="en-CA" w:eastAsia="en-GB"/>
        </w:rPr>
      </w:pPr>
    </w:p>
    <w:p w14:paraId="53CB2A40" w14:textId="77777777" w:rsidR="00F15A1E" w:rsidRDefault="00F15A1E" w:rsidP="00F15A1E">
      <w:pPr>
        <w:spacing w:before="0" w:after="0"/>
        <w:rPr>
          <w:rFonts w:ascii="Times New Roman" w:hAnsi="Times New Roman"/>
          <w:sz w:val="24"/>
          <w:lang w:val="en-CA" w:eastAsia="en-GB"/>
        </w:rPr>
      </w:pPr>
    </w:p>
    <w:p w14:paraId="501E93A6" w14:textId="77777777" w:rsidR="00F15A1E" w:rsidRDefault="00F15A1E" w:rsidP="00F15A1E">
      <w:pPr>
        <w:spacing w:before="0" w:after="0"/>
        <w:rPr>
          <w:rFonts w:ascii="Times New Roman" w:hAnsi="Times New Roman"/>
          <w:sz w:val="24"/>
          <w:lang w:val="en-CA" w:eastAsia="en-GB"/>
        </w:rPr>
      </w:pPr>
    </w:p>
    <w:p w14:paraId="35E53BC0" w14:textId="77777777" w:rsidR="00F15A1E" w:rsidRDefault="00F15A1E" w:rsidP="00F15A1E">
      <w:pPr>
        <w:spacing w:before="0" w:after="0"/>
        <w:rPr>
          <w:rFonts w:ascii="Times New Roman" w:hAnsi="Times New Roman"/>
          <w:sz w:val="24"/>
          <w:lang w:val="en-CA" w:eastAsia="en-GB"/>
        </w:rPr>
      </w:pPr>
    </w:p>
    <w:p w14:paraId="41669ACF" w14:textId="77777777" w:rsidR="00F15A1E" w:rsidRPr="00F15A1E" w:rsidRDefault="00F15A1E" w:rsidP="00F15A1E">
      <w:pPr>
        <w:spacing w:before="0" w:after="0"/>
        <w:rPr>
          <w:rFonts w:ascii="Times New Roman" w:hAnsi="Times New Roman"/>
          <w:sz w:val="24"/>
          <w:lang w:val="en-CA" w:eastAsia="en-GB"/>
        </w:rPr>
      </w:pPr>
    </w:p>
    <w:p w14:paraId="11018B31" w14:textId="77777777" w:rsidR="00DB6884" w:rsidRPr="004370B0" w:rsidRDefault="00DB6884" w:rsidP="00281313">
      <w:pPr>
        <w:pStyle w:val="BodyText"/>
        <w:rPr>
          <w:i/>
          <w:iCs/>
        </w:rPr>
      </w:pPr>
    </w:p>
    <w:p w14:paraId="29500F85" w14:textId="32428F26" w:rsidR="0021555F" w:rsidRDefault="007236BD">
      <w:pPr>
        <w:pStyle w:val="TOC2"/>
        <w:rPr>
          <w:rFonts w:asciiTheme="minorHAnsi" w:eastAsiaTheme="minorEastAsia" w:hAnsiTheme="minorHAnsi" w:cstheme="minorBidi"/>
          <w:noProof/>
          <w:kern w:val="0"/>
          <w:sz w:val="24"/>
          <w:lang w:val="en-CA" w:eastAsia="en-GB"/>
        </w:rPr>
      </w:pPr>
      <w:r>
        <w:rPr>
          <w:rFonts w:ascii="Segoe UI" w:hAnsi="Segoe UI" w:cs="Segoe UI"/>
          <w:b/>
          <w:bCs/>
          <w:noProof/>
          <w:color w:val="172B4D"/>
          <w:spacing w:val="-1"/>
          <w:kern w:val="0"/>
          <w:sz w:val="24"/>
        </w:rPr>
        <w:lastRenderedPageBreak/>
        <w:fldChar w:fldCharType="begin"/>
      </w:r>
      <w:r>
        <w:rPr>
          <w:rFonts w:ascii="Segoe UI" w:hAnsi="Segoe UI" w:cs="Segoe UI"/>
          <w:b/>
          <w:bCs/>
          <w:color w:val="172B4D"/>
          <w:spacing w:val="-1"/>
          <w:kern w:val="0"/>
          <w:sz w:val="24"/>
        </w:rPr>
        <w:instrText xml:space="preserve"> TOC \o "1-3" \h \z \u </w:instrText>
      </w:r>
      <w:r>
        <w:rPr>
          <w:rFonts w:ascii="Segoe UI" w:hAnsi="Segoe UI" w:cs="Segoe UI"/>
          <w:b/>
          <w:bCs/>
          <w:noProof/>
          <w:color w:val="172B4D"/>
          <w:spacing w:val="-1"/>
          <w:kern w:val="0"/>
          <w:sz w:val="24"/>
        </w:rPr>
        <w:fldChar w:fldCharType="separate"/>
      </w:r>
      <w:hyperlink w:anchor="_Toc146006667" w:history="1">
        <w:r w:rsidR="0021555F" w:rsidRPr="00717924">
          <w:rPr>
            <w:rStyle w:val="Hyperlink"/>
            <w:noProof/>
          </w:rPr>
          <w:t>Conformity &amp; Compliance Assessment v0.9.</w:t>
        </w:r>
        <w:r w:rsidR="0067462E">
          <w:rPr>
            <w:rStyle w:val="Hyperlink"/>
            <w:noProof/>
          </w:rPr>
          <w:t>9</w:t>
        </w:r>
        <w:r w:rsidR="0021555F">
          <w:rPr>
            <w:noProof/>
            <w:webHidden/>
          </w:rPr>
          <w:tab/>
        </w:r>
        <w:r w:rsidR="0021555F">
          <w:rPr>
            <w:noProof/>
            <w:webHidden/>
          </w:rPr>
          <w:fldChar w:fldCharType="begin"/>
        </w:r>
        <w:r w:rsidR="0021555F">
          <w:rPr>
            <w:noProof/>
            <w:webHidden/>
          </w:rPr>
          <w:instrText xml:space="preserve"> PAGEREF _Toc146006667 \h </w:instrText>
        </w:r>
        <w:r w:rsidR="0021555F">
          <w:rPr>
            <w:noProof/>
            <w:webHidden/>
          </w:rPr>
        </w:r>
        <w:r w:rsidR="0021555F">
          <w:rPr>
            <w:noProof/>
            <w:webHidden/>
          </w:rPr>
          <w:fldChar w:fldCharType="separate"/>
        </w:r>
        <w:r w:rsidR="0091291D">
          <w:rPr>
            <w:noProof/>
            <w:webHidden/>
          </w:rPr>
          <w:t>1</w:t>
        </w:r>
        <w:r w:rsidR="0021555F">
          <w:rPr>
            <w:noProof/>
            <w:webHidden/>
          </w:rPr>
          <w:fldChar w:fldCharType="end"/>
        </w:r>
      </w:hyperlink>
    </w:p>
    <w:p w14:paraId="7F703D1A" w14:textId="07EF06C2" w:rsidR="0021555F" w:rsidRDefault="00000000">
      <w:pPr>
        <w:pStyle w:val="TOC1"/>
        <w:rPr>
          <w:rFonts w:asciiTheme="minorHAnsi" w:eastAsiaTheme="minorEastAsia" w:hAnsiTheme="minorHAnsi" w:cstheme="minorBidi"/>
          <w:kern w:val="0"/>
          <w:sz w:val="24"/>
          <w:szCs w:val="24"/>
          <w:lang w:val="en-CA" w:eastAsia="en-GB"/>
        </w:rPr>
      </w:pPr>
      <w:hyperlink w:anchor="_Toc146006668" w:history="1">
        <w:r w:rsidR="0021555F" w:rsidRPr="00717924">
          <w:rPr>
            <w:rStyle w:val="Hyperlink"/>
            <w:rFonts w:ascii="Segoe UI" w:hAnsi="Segoe UI" w:cs="Segoe UI"/>
            <w:spacing w:val="-2"/>
          </w:rPr>
          <w:t>NOTICE</w:t>
        </w:r>
        <w:r w:rsidR="0021555F">
          <w:rPr>
            <w:webHidden/>
          </w:rPr>
          <w:tab/>
        </w:r>
        <w:r w:rsidR="0021555F">
          <w:rPr>
            <w:webHidden/>
          </w:rPr>
          <w:fldChar w:fldCharType="begin"/>
        </w:r>
        <w:r w:rsidR="0021555F">
          <w:rPr>
            <w:webHidden/>
          </w:rPr>
          <w:instrText xml:space="preserve"> PAGEREF _Toc146006668 \h </w:instrText>
        </w:r>
        <w:r w:rsidR="0021555F">
          <w:rPr>
            <w:webHidden/>
          </w:rPr>
        </w:r>
        <w:r w:rsidR="0021555F">
          <w:rPr>
            <w:webHidden/>
          </w:rPr>
          <w:fldChar w:fldCharType="separate"/>
        </w:r>
        <w:r w:rsidR="0091291D">
          <w:rPr>
            <w:webHidden/>
          </w:rPr>
          <w:t>3</w:t>
        </w:r>
        <w:r w:rsidR="0021555F">
          <w:rPr>
            <w:webHidden/>
          </w:rPr>
          <w:fldChar w:fldCharType="end"/>
        </w:r>
      </w:hyperlink>
    </w:p>
    <w:p w14:paraId="0FE4FBD8" w14:textId="5AD7D0BD" w:rsidR="0021555F" w:rsidRDefault="00000000">
      <w:pPr>
        <w:pStyle w:val="TOC3"/>
        <w:rPr>
          <w:rFonts w:asciiTheme="minorHAnsi" w:eastAsiaTheme="minorEastAsia" w:hAnsiTheme="minorHAnsi" w:cstheme="minorBidi"/>
          <w:sz w:val="24"/>
          <w:lang w:val="en-CA" w:eastAsia="en-GB"/>
        </w:rPr>
      </w:pPr>
      <w:hyperlink w:anchor="_Toc146006669" w:history="1">
        <w:r w:rsidR="0021555F" w:rsidRPr="00717924">
          <w:rPr>
            <w:rStyle w:val="Hyperlink"/>
          </w:rPr>
          <w:t>Conditions for use</w:t>
        </w:r>
        <w:r w:rsidR="0021555F">
          <w:rPr>
            <w:webHidden/>
          </w:rPr>
          <w:tab/>
        </w:r>
        <w:r w:rsidR="0021555F">
          <w:rPr>
            <w:webHidden/>
          </w:rPr>
          <w:fldChar w:fldCharType="begin"/>
        </w:r>
        <w:r w:rsidR="0021555F">
          <w:rPr>
            <w:webHidden/>
          </w:rPr>
          <w:instrText xml:space="preserve"> PAGEREF _Toc146006669 \h </w:instrText>
        </w:r>
        <w:r w:rsidR="0021555F">
          <w:rPr>
            <w:webHidden/>
          </w:rPr>
        </w:r>
        <w:r w:rsidR="0021555F">
          <w:rPr>
            <w:webHidden/>
          </w:rPr>
          <w:fldChar w:fldCharType="separate"/>
        </w:r>
        <w:r w:rsidR="0091291D">
          <w:rPr>
            <w:webHidden/>
          </w:rPr>
          <w:t>3</w:t>
        </w:r>
        <w:r w:rsidR="0021555F">
          <w:rPr>
            <w:webHidden/>
          </w:rPr>
          <w:fldChar w:fldCharType="end"/>
        </w:r>
      </w:hyperlink>
    </w:p>
    <w:p w14:paraId="5E9E4870" w14:textId="70F225E4" w:rsidR="0021555F" w:rsidRDefault="00000000">
      <w:pPr>
        <w:pStyle w:val="TOC1"/>
        <w:rPr>
          <w:rFonts w:asciiTheme="minorHAnsi" w:eastAsiaTheme="minorEastAsia" w:hAnsiTheme="minorHAnsi" w:cstheme="minorBidi"/>
          <w:kern w:val="0"/>
          <w:sz w:val="24"/>
          <w:szCs w:val="24"/>
          <w:lang w:val="en-CA" w:eastAsia="en-GB"/>
        </w:rPr>
      </w:pPr>
      <w:hyperlink w:anchor="_Toc146006670" w:history="1">
        <w:r w:rsidR="0021555F" w:rsidRPr="00717924">
          <w:rPr>
            <w:rStyle w:val="Hyperlink"/>
            <w:rFonts w:ascii="Segoe UI" w:hAnsi="Segoe UI" w:cs="Segoe UI"/>
            <w:spacing w:val="-2"/>
          </w:rPr>
          <w:t>Dear reader,</w:t>
        </w:r>
        <w:r w:rsidR="0021555F">
          <w:rPr>
            <w:webHidden/>
          </w:rPr>
          <w:tab/>
        </w:r>
        <w:r w:rsidR="0021555F">
          <w:rPr>
            <w:webHidden/>
          </w:rPr>
          <w:fldChar w:fldCharType="begin"/>
        </w:r>
        <w:r w:rsidR="0021555F">
          <w:rPr>
            <w:webHidden/>
          </w:rPr>
          <w:instrText xml:space="preserve"> PAGEREF _Toc146006670 \h </w:instrText>
        </w:r>
        <w:r w:rsidR="0021555F">
          <w:rPr>
            <w:webHidden/>
          </w:rPr>
        </w:r>
        <w:r w:rsidR="0021555F">
          <w:rPr>
            <w:webHidden/>
          </w:rPr>
          <w:fldChar w:fldCharType="separate"/>
        </w:r>
        <w:r w:rsidR="0091291D">
          <w:rPr>
            <w:webHidden/>
          </w:rPr>
          <w:t>5</w:t>
        </w:r>
        <w:r w:rsidR="0021555F">
          <w:rPr>
            <w:webHidden/>
          </w:rPr>
          <w:fldChar w:fldCharType="end"/>
        </w:r>
      </w:hyperlink>
    </w:p>
    <w:p w14:paraId="794DC8A6" w14:textId="055CA633" w:rsidR="0021555F" w:rsidRDefault="00000000">
      <w:pPr>
        <w:pStyle w:val="TOC1"/>
        <w:rPr>
          <w:rFonts w:asciiTheme="minorHAnsi" w:eastAsiaTheme="minorEastAsia" w:hAnsiTheme="minorHAnsi" w:cstheme="minorBidi"/>
          <w:kern w:val="0"/>
          <w:sz w:val="24"/>
          <w:szCs w:val="24"/>
          <w:lang w:val="en-CA" w:eastAsia="en-GB"/>
        </w:rPr>
      </w:pPr>
      <w:hyperlink w:anchor="_Toc146006671" w:history="1">
        <w:r w:rsidR="0021555F" w:rsidRPr="00717924">
          <w:rPr>
            <w:rStyle w:val="Hyperlink"/>
            <w:rFonts w:ascii="Segoe UI" w:hAnsi="Segoe UI" w:cs="Segoe UI"/>
            <w:spacing w:val="-2"/>
          </w:rPr>
          <w:t>Abstract</w:t>
        </w:r>
        <w:r w:rsidR="0021555F">
          <w:rPr>
            <w:webHidden/>
          </w:rPr>
          <w:tab/>
        </w:r>
        <w:r w:rsidR="0021555F">
          <w:rPr>
            <w:webHidden/>
          </w:rPr>
          <w:fldChar w:fldCharType="begin"/>
        </w:r>
        <w:r w:rsidR="0021555F">
          <w:rPr>
            <w:webHidden/>
          </w:rPr>
          <w:instrText xml:space="preserve"> PAGEREF _Toc146006671 \h </w:instrText>
        </w:r>
        <w:r w:rsidR="0021555F">
          <w:rPr>
            <w:webHidden/>
          </w:rPr>
        </w:r>
        <w:r w:rsidR="0021555F">
          <w:rPr>
            <w:webHidden/>
          </w:rPr>
          <w:fldChar w:fldCharType="separate"/>
        </w:r>
        <w:r w:rsidR="0091291D">
          <w:rPr>
            <w:webHidden/>
          </w:rPr>
          <w:t>6</w:t>
        </w:r>
        <w:r w:rsidR="0021555F">
          <w:rPr>
            <w:webHidden/>
          </w:rPr>
          <w:fldChar w:fldCharType="end"/>
        </w:r>
      </w:hyperlink>
    </w:p>
    <w:p w14:paraId="381791F3" w14:textId="6ABF3DB3" w:rsidR="0021555F" w:rsidRDefault="00000000">
      <w:pPr>
        <w:pStyle w:val="TOC3"/>
        <w:rPr>
          <w:rFonts w:asciiTheme="minorHAnsi" w:eastAsiaTheme="minorEastAsia" w:hAnsiTheme="minorHAnsi" w:cstheme="minorBidi"/>
          <w:sz w:val="24"/>
          <w:lang w:val="en-CA" w:eastAsia="en-GB"/>
        </w:rPr>
      </w:pPr>
      <w:hyperlink w:anchor="_Toc146006672" w:history="1">
        <w:r w:rsidR="0021555F" w:rsidRPr="00717924">
          <w:rPr>
            <w:rStyle w:val="Hyperlink"/>
          </w:rPr>
          <w:t>Scheme Applicability</w:t>
        </w:r>
        <w:r w:rsidR="0021555F">
          <w:rPr>
            <w:webHidden/>
          </w:rPr>
          <w:tab/>
        </w:r>
        <w:r w:rsidR="0021555F">
          <w:rPr>
            <w:webHidden/>
          </w:rPr>
          <w:fldChar w:fldCharType="begin"/>
        </w:r>
        <w:r w:rsidR="0021555F">
          <w:rPr>
            <w:webHidden/>
          </w:rPr>
          <w:instrText xml:space="preserve"> PAGEREF _Toc146006672 \h </w:instrText>
        </w:r>
        <w:r w:rsidR="0021555F">
          <w:rPr>
            <w:webHidden/>
          </w:rPr>
        </w:r>
        <w:r w:rsidR="0021555F">
          <w:rPr>
            <w:webHidden/>
          </w:rPr>
          <w:fldChar w:fldCharType="separate"/>
        </w:r>
        <w:r w:rsidR="0091291D">
          <w:rPr>
            <w:webHidden/>
          </w:rPr>
          <w:t>6</w:t>
        </w:r>
        <w:r w:rsidR="0021555F">
          <w:rPr>
            <w:webHidden/>
          </w:rPr>
          <w:fldChar w:fldCharType="end"/>
        </w:r>
      </w:hyperlink>
    </w:p>
    <w:p w14:paraId="7B46E4AD" w14:textId="6306EC83" w:rsidR="0021555F" w:rsidRDefault="00000000">
      <w:pPr>
        <w:pStyle w:val="TOC1"/>
        <w:rPr>
          <w:rFonts w:asciiTheme="minorHAnsi" w:eastAsiaTheme="minorEastAsia" w:hAnsiTheme="minorHAnsi" w:cstheme="minorBidi"/>
          <w:kern w:val="0"/>
          <w:sz w:val="24"/>
          <w:szCs w:val="24"/>
          <w:lang w:val="en-CA" w:eastAsia="en-GB"/>
        </w:rPr>
      </w:pPr>
      <w:hyperlink w:anchor="_Toc146006673" w:history="1">
        <w:r w:rsidR="0021555F" w:rsidRPr="00717924">
          <w:rPr>
            <w:rStyle w:val="Hyperlink"/>
            <w:bCs/>
          </w:rPr>
          <w:t>1</w:t>
        </w:r>
        <w:r w:rsidR="0021555F">
          <w:rPr>
            <w:rFonts w:asciiTheme="minorHAnsi" w:eastAsiaTheme="minorEastAsia" w:hAnsiTheme="minorHAnsi" w:cstheme="minorBidi"/>
            <w:kern w:val="0"/>
            <w:sz w:val="24"/>
            <w:szCs w:val="24"/>
            <w:lang w:val="en-CA" w:eastAsia="en-GB"/>
          </w:rPr>
          <w:tab/>
        </w:r>
        <w:r w:rsidR="0021555F" w:rsidRPr="00717924">
          <w:rPr>
            <w:rStyle w:val="Hyperlink"/>
          </w:rPr>
          <w:t>Terms &amp; Definitions</w:t>
        </w:r>
        <w:r w:rsidR="0021555F">
          <w:rPr>
            <w:webHidden/>
          </w:rPr>
          <w:tab/>
        </w:r>
        <w:r w:rsidR="0021555F">
          <w:rPr>
            <w:webHidden/>
          </w:rPr>
          <w:fldChar w:fldCharType="begin"/>
        </w:r>
        <w:r w:rsidR="0021555F">
          <w:rPr>
            <w:webHidden/>
          </w:rPr>
          <w:instrText xml:space="preserve"> PAGEREF _Toc146006673 \h </w:instrText>
        </w:r>
        <w:r w:rsidR="0021555F">
          <w:rPr>
            <w:webHidden/>
          </w:rPr>
        </w:r>
        <w:r w:rsidR="0021555F">
          <w:rPr>
            <w:webHidden/>
          </w:rPr>
          <w:fldChar w:fldCharType="separate"/>
        </w:r>
        <w:r w:rsidR="0091291D">
          <w:rPr>
            <w:webHidden/>
          </w:rPr>
          <w:t>8</w:t>
        </w:r>
        <w:r w:rsidR="0021555F">
          <w:rPr>
            <w:webHidden/>
          </w:rPr>
          <w:fldChar w:fldCharType="end"/>
        </w:r>
      </w:hyperlink>
    </w:p>
    <w:p w14:paraId="69BFB309" w14:textId="3B528C0D" w:rsidR="0021555F" w:rsidRDefault="00000000">
      <w:pPr>
        <w:pStyle w:val="TOC3"/>
        <w:rPr>
          <w:rFonts w:asciiTheme="minorHAnsi" w:eastAsiaTheme="minorEastAsia" w:hAnsiTheme="minorHAnsi" w:cstheme="minorBidi"/>
          <w:sz w:val="24"/>
          <w:lang w:val="en-CA" w:eastAsia="en-GB"/>
        </w:rPr>
      </w:pPr>
      <w:hyperlink w:anchor="_Toc146006674" w:history="1">
        <w:r w:rsidR="0021555F" w:rsidRPr="00717924">
          <w:rPr>
            <w:rStyle w:val="Hyperlink"/>
          </w:rPr>
          <w:t>Normative to Council of Europe, Convention 108+,</w:t>
        </w:r>
        <w:r w:rsidR="0021555F">
          <w:rPr>
            <w:webHidden/>
          </w:rPr>
          <w:tab/>
        </w:r>
        <w:r w:rsidR="0021555F">
          <w:rPr>
            <w:webHidden/>
          </w:rPr>
          <w:fldChar w:fldCharType="begin"/>
        </w:r>
        <w:r w:rsidR="0021555F">
          <w:rPr>
            <w:webHidden/>
          </w:rPr>
          <w:instrText xml:space="preserve"> PAGEREF _Toc146006674 \h </w:instrText>
        </w:r>
        <w:r w:rsidR="0021555F">
          <w:rPr>
            <w:webHidden/>
          </w:rPr>
        </w:r>
        <w:r w:rsidR="0021555F">
          <w:rPr>
            <w:webHidden/>
          </w:rPr>
          <w:fldChar w:fldCharType="separate"/>
        </w:r>
        <w:r w:rsidR="0091291D">
          <w:rPr>
            <w:webHidden/>
          </w:rPr>
          <w:t>8</w:t>
        </w:r>
        <w:r w:rsidR="0021555F">
          <w:rPr>
            <w:webHidden/>
          </w:rPr>
          <w:fldChar w:fldCharType="end"/>
        </w:r>
      </w:hyperlink>
    </w:p>
    <w:p w14:paraId="7A445993" w14:textId="1C637D90" w:rsidR="0021555F" w:rsidRDefault="00000000">
      <w:pPr>
        <w:pStyle w:val="TOC1"/>
        <w:rPr>
          <w:rFonts w:asciiTheme="minorHAnsi" w:eastAsiaTheme="minorEastAsia" w:hAnsiTheme="minorHAnsi" w:cstheme="minorBidi"/>
          <w:kern w:val="0"/>
          <w:sz w:val="24"/>
          <w:szCs w:val="24"/>
          <w:lang w:val="en-CA" w:eastAsia="en-GB"/>
        </w:rPr>
      </w:pPr>
      <w:hyperlink w:anchor="_Toc146006675" w:history="1">
        <w:r w:rsidR="0021555F" w:rsidRPr="00717924">
          <w:rPr>
            <w:rStyle w:val="Hyperlink"/>
            <w:rFonts w:ascii="Segoe UI" w:hAnsi="Segoe UI" w:cs="Segoe UI"/>
            <w:spacing w:val="-2"/>
          </w:rPr>
          <w:t>Introduction</w:t>
        </w:r>
        <w:r w:rsidR="0021555F">
          <w:rPr>
            <w:webHidden/>
          </w:rPr>
          <w:tab/>
        </w:r>
        <w:r w:rsidR="0021555F">
          <w:rPr>
            <w:webHidden/>
          </w:rPr>
          <w:fldChar w:fldCharType="begin"/>
        </w:r>
        <w:r w:rsidR="0021555F">
          <w:rPr>
            <w:webHidden/>
          </w:rPr>
          <w:instrText xml:space="preserve"> PAGEREF _Toc146006675 \h </w:instrText>
        </w:r>
        <w:r w:rsidR="0021555F">
          <w:rPr>
            <w:webHidden/>
          </w:rPr>
        </w:r>
        <w:r w:rsidR="0021555F">
          <w:rPr>
            <w:webHidden/>
          </w:rPr>
          <w:fldChar w:fldCharType="separate"/>
        </w:r>
        <w:r w:rsidR="0091291D">
          <w:rPr>
            <w:webHidden/>
          </w:rPr>
          <w:t>9</w:t>
        </w:r>
        <w:r w:rsidR="0021555F">
          <w:rPr>
            <w:webHidden/>
          </w:rPr>
          <w:fldChar w:fldCharType="end"/>
        </w:r>
      </w:hyperlink>
    </w:p>
    <w:p w14:paraId="2B2D5F87" w14:textId="0F8BD02B" w:rsidR="0021555F" w:rsidRDefault="00000000">
      <w:pPr>
        <w:pStyle w:val="TOC1"/>
        <w:rPr>
          <w:rFonts w:asciiTheme="minorHAnsi" w:eastAsiaTheme="minorEastAsia" w:hAnsiTheme="minorHAnsi" w:cstheme="minorBidi"/>
          <w:kern w:val="0"/>
          <w:sz w:val="24"/>
          <w:szCs w:val="24"/>
          <w:lang w:val="en-CA" w:eastAsia="en-GB"/>
        </w:rPr>
      </w:pPr>
      <w:hyperlink w:anchor="_Toc146006676" w:history="1">
        <w:r w:rsidR="0021555F" w:rsidRPr="00717924">
          <w:rPr>
            <w:rStyle w:val="Hyperlink"/>
            <w:rFonts w:ascii="Segoe UI" w:hAnsi="Segoe UI" w:cs="Segoe UI"/>
            <w:spacing w:val="-2"/>
          </w:rPr>
          <w:t>Why was this specification written?</w:t>
        </w:r>
        <w:r w:rsidR="0021555F">
          <w:rPr>
            <w:webHidden/>
          </w:rPr>
          <w:tab/>
        </w:r>
        <w:r w:rsidR="0021555F">
          <w:rPr>
            <w:webHidden/>
          </w:rPr>
          <w:fldChar w:fldCharType="begin"/>
        </w:r>
        <w:r w:rsidR="0021555F">
          <w:rPr>
            <w:webHidden/>
          </w:rPr>
          <w:instrText xml:space="preserve"> PAGEREF _Toc146006676 \h </w:instrText>
        </w:r>
        <w:r w:rsidR="0021555F">
          <w:rPr>
            <w:webHidden/>
          </w:rPr>
        </w:r>
        <w:r w:rsidR="0021555F">
          <w:rPr>
            <w:webHidden/>
          </w:rPr>
          <w:fldChar w:fldCharType="separate"/>
        </w:r>
        <w:r w:rsidR="0091291D">
          <w:rPr>
            <w:webHidden/>
          </w:rPr>
          <w:t>10</w:t>
        </w:r>
        <w:r w:rsidR="0021555F">
          <w:rPr>
            <w:webHidden/>
          </w:rPr>
          <w:fldChar w:fldCharType="end"/>
        </w:r>
      </w:hyperlink>
    </w:p>
    <w:p w14:paraId="06B69317" w14:textId="65B3F36F" w:rsidR="0021555F" w:rsidRDefault="00000000">
      <w:pPr>
        <w:pStyle w:val="TOC1"/>
        <w:rPr>
          <w:rFonts w:asciiTheme="minorHAnsi" w:eastAsiaTheme="minorEastAsia" w:hAnsiTheme="minorHAnsi" w:cstheme="minorBidi"/>
          <w:kern w:val="0"/>
          <w:sz w:val="24"/>
          <w:szCs w:val="24"/>
          <w:lang w:val="en-CA" w:eastAsia="en-GB"/>
        </w:rPr>
      </w:pPr>
      <w:hyperlink w:anchor="_Toc146006677" w:history="1">
        <w:r w:rsidR="0021555F" w:rsidRPr="00717924">
          <w:rPr>
            <w:rStyle w:val="Hyperlink"/>
            <w:rFonts w:ascii="Segoe UI" w:hAnsi="Segoe UI" w:cs="Segoe UI"/>
            <w:spacing w:val="-2"/>
          </w:rPr>
          <w:t>Why Transparency Performance Indicators?</w:t>
        </w:r>
        <w:r w:rsidR="0021555F">
          <w:rPr>
            <w:webHidden/>
          </w:rPr>
          <w:tab/>
        </w:r>
        <w:r w:rsidR="0021555F">
          <w:rPr>
            <w:webHidden/>
          </w:rPr>
          <w:fldChar w:fldCharType="begin"/>
        </w:r>
        <w:r w:rsidR="0021555F">
          <w:rPr>
            <w:webHidden/>
          </w:rPr>
          <w:instrText xml:space="preserve"> PAGEREF _Toc146006677 \h </w:instrText>
        </w:r>
        <w:r w:rsidR="0021555F">
          <w:rPr>
            <w:webHidden/>
          </w:rPr>
        </w:r>
        <w:r w:rsidR="0021555F">
          <w:rPr>
            <w:webHidden/>
          </w:rPr>
          <w:fldChar w:fldCharType="separate"/>
        </w:r>
        <w:r w:rsidR="0091291D">
          <w:rPr>
            <w:webHidden/>
          </w:rPr>
          <w:t>11</w:t>
        </w:r>
        <w:r w:rsidR="0021555F">
          <w:rPr>
            <w:webHidden/>
          </w:rPr>
          <w:fldChar w:fldCharType="end"/>
        </w:r>
      </w:hyperlink>
    </w:p>
    <w:p w14:paraId="2535930D" w14:textId="59185174" w:rsidR="0021555F" w:rsidRDefault="00000000">
      <w:pPr>
        <w:pStyle w:val="TOC1"/>
        <w:rPr>
          <w:rFonts w:asciiTheme="minorHAnsi" w:eastAsiaTheme="minorEastAsia" w:hAnsiTheme="minorHAnsi" w:cstheme="minorBidi"/>
          <w:kern w:val="0"/>
          <w:sz w:val="24"/>
          <w:szCs w:val="24"/>
          <w:lang w:val="en-CA" w:eastAsia="en-GB"/>
        </w:rPr>
      </w:pPr>
      <w:hyperlink w:anchor="_Toc146006678" w:history="1">
        <w:r w:rsidR="0021555F" w:rsidRPr="00717924">
          <w:rPr>
            <w:rStyle w:val="Hyperlink"/>
            <w:rFonts w:ascii="Segoe UI" w:hAnsi="Segoe UI" w:cs="Segoe UI"/>
            <w:spacing w:val="-2"/>
          </w:rPr>
          <w:t>About the Scheme</w:t>
        </w:r>
        <w:r w:rsidR="0021555F">
          <w:rPr>
            <w:webHidden/>
          </w:rPr>
          <w:tab/>
        </w:r>
        <w:r w:rsidR="0021555F">
          <w:rPr>
            <w:webHidden/>
          </w:rPr>
          <w:fldChar w:fldCharType="begin"/>
        </w:r>
        <w:r w:rsidR="0021555F">
          <w:rPr>
            <w:webHidden/>
          </w:rPr>
          <w:instrText xml:space="preserve"> PAGEREF _Toc146006678 \h </w:instrText>
        </w:r>
        <w:r w:rsidR="0021555F">
          <w:rPr>
            <w:webHidden/>
          </w:rPr>
        </w:r>
        <w:r w:rsidR="0021555F">
          <w:rPr>
            <w:webHidden/>
          </w:rPr>
          <w:fldChar w:fldCharType="separate"/>
        </w:r>
        <w:r w:rsidR="0091291D">
          <w:rPr>
            <w:webHidden/>
          </w:rPr>
          <w:t>11</w:t>
        </w:r>
        <w:r w:rsidR="0021555F">
          <w:rPr>
            <w:webHidden/>
          </w:rPr>
          <w:fldChar w:fldCharType="end"/>
        </w:r>
      </w:hyperlink>
    </w:p>
    <w:p w14:paraId="13572E52" w14:textId="4C388FCC" w:rsidR="0021555F" w:rsidRDefault="00000000">
      <w:pPr>
        <w:pStyle w:val="TOC2"/>
        <w:rPr>
          <w:rFonts w:asciiTheme="minorHAnsi" w:eastAsiaTheme="minorEastAsia" w:hAnsiTheme="minorHAnsi" w:cstheme="minorBidi"/>
          <w:noProof/>
          <w:kern w:val="0"/>
          <w:sz w:val="24"/>
          <w:lang w:val="en-CA" w:eastAsia="en-GB"/>
        </w:rPr>
      </w:pPr>
      <w:hyperlink w:anchor="_Toc146006679" w:history="1">
        <w:r w:rsidR="0021555F" w:rsidRPr="00717924">
          <w:rPr>
            <w:rStyle w:val="Hyperlink"/>
            <w:rFonts w:ascii="Segoe UI" w:hAnsi="Segoe UI" w:cs="Segoe UI"/>
            <w:noProof/>
            <w:spacing w:val="-1"/>
          </w:rPr>
          <w:t>The TPIs here are used to assess session-based data capture and self-asserted information by organizations to specify a Public level of Trust Assurance that is  provided in an online context.</w:t>
        </w:r>
        <w:r w:rsidR="0021555F">
          <w:rPr>
            <w:noProof/>
            <w:webHidden/>
          </w:rPr>
          <w:tab/>
        </w:r>
        <w:r w:rsidR="0021555F">
          <w:rPr>
            <w:noProof/>
            <w:webHidden/>
          </w:rPr>
          <w:fldChar w:fldCharType="begin"/>
        </w:r>
        <w:r w:rsidR="0021555F">
          <w:rPr>
            <w:noProof/>
            <w:webHidden/>
          </w:rPr>
          <w:instrText xml:space="preserve"> PAGEREF _Toc146006679 \h </w:instrText>
        </w:r>
        <w:r w:rsidR="0021555F">
          <w:rPr>
            <w:noProof/>
            <w:webHidden/>
          </w:rPr>
        </w:r>
        <w:r w:rsidR="0021555F">
          <w:rPr>
            <w:noProof/>
            <w:webHidden/>
          </w:rPr>
          <w:fldChar w:fldCharType="separate"/>
        </w:r>
        <w:r w:rsidR="0091291D">
          <w:rPr>
            <w:noProof/>
            <w:webHidden/>
          </w:rPr>
          <w:t>12</w:t>
        </w:r>
        <w:r w:rsidR="0021555F">
          <w:rPr>
            <w:noProof/>
            <w:webHidden/>
          </w:rPr>
          <w:fldChar w:fldCharType="end"/>
        </w:r>
      </w:hyperlink>
    </w:p>
    <w:p w14:paraId="1298B60A" w14:textId="39F93DBD" w:rsidR="0021555F" w:rsidRDefault="00000000">
      <w:pPr>
        <w:pStyle w:val="TOC2"/>
        <w:rPr>
          <w:rFonts w:asciiTheme="minorHAnsi" w:eastAsiaTheme="minorEastAsia" w:hAnsiTheme="minorHAnsi" w:cstheme="minorBidi"/>
          <w:noProof/>
          <w:kern w:val="0"/>
          <w:sz w:val="24"/>
          <w:lang w:val="en-CA" w:eastAsia="en-GB"/>
        </w:rPr>
      </w:pPr>
      <w:hyperlink w:anchor="_Toc146006680" w:history="1">
        <w:r w:rsidR="0021555F" w:rsidRPr="00717924">
          <w:rPr>
            <w:rStyle w:val="Hyperlink"/>
            <w:rFonts w:ascii="Segoe UI" w:hAnsi="Segoe UI" w:cs="Segoe UI"/>
            <w:noProof/>
            <w:spacing w:val="-2"/>
          </w:rPr>
          <w:t>TPI 1 - Measuring the Timing of PII Controller Identity Notification:</w:t>
        </w:r>
        <w:r w:rsidR="0021555F">
          <w:rPr>
            <w:noProof/>
            <w:webHidden/>
          </w:rPr>
          <w:tab/>
        </w:r>
        <w:r w:rsidR="0021555F">
          <w:rPr>
            <w:noProof/>
            <w:webHidden/>
          </w:rPr>
          <w:fldChar w:fldCharType="begin"/>
        </w:r>
        <w:r w:rsidR="0021555F">
          <w:rPr>
            <w:noProof/>
            <w:webHidden/>
          </w:rPr>
          <w:instrText xml:space="preserve"> PAGEREF _Toc146006680 \h </w:instrText>
        </w:r>
        <w:r w:rsidR="0021555F">
          <w:rPr>
            <w:noProof/>
            <w:webHidden/>
          </w:rPr>
        </w:r>
        <w:r w:rsidR="0021555F">
          <w:rPr>
            <w:noProof/>
            <w:webHidden/>
          </w:rPr>
          <w:fldChar w:fldCharType="separate"/>
        </w:r>
        <w:r w:rsidR="0091291D">
          <w:rPr>
            <w:noProof/>
            <w:webHidden/>
          </w:rPr>
          <w:t>13</w:t>
        </w:r>
        <w:r w:rsidR="0021555F">
          <w:rPr>
            <w:noProof/>
            <w:webHidden/>
          </w:rPr>
          <w:fldChar w:fldCharType="end"/>
        </w:r>
      </w:hyperlink>
    </w:p>
    <w:p w14:paraId="078C6498" w14:textId="1ED2A720" w:rsidR="0021555F" w:rsidRDefault="00000000">
      <w:pPr>
        <w:pStyle w:val="TOC2"/>
        <w:rPr>
          <w:rFonts w:asciiTheme="minorHAnsi" w:eastAsiaTheme="minorEastAsia" w:hAnsiTheme="minorHAnsi" w:cstheme="minorBidi"/>
          <w:noProof/>
          <w:kern w:val="0"/>
          <w:sz w:val="24"/>
          <w:lang w:val="en-CA" w:eastAsia="en-GB"/>
        </w:rPr>
      </w:pPr>
      <w:hyperlink w:anchor="_Toc146006681" w:history="1">
        <w:r w:rsidR="0021555F" w:rsidRPr="00717924">
          <w:rPr>
            <w:rStyle w:val="Hyperlink"/>
            <w:rFonts w:ascii="Segoe UI" w:hAnsi="Segoe UI" w:cs="Segoe UI"/>
            <w:noProof/>
            <w:spacing w:val="-2"/>
          </w:rPr>
          <w:t>TPI 2 - Measures Required Data Elements</w:t>
        </w:r>
        <w:r w:rsidR="0021555F">
          <w:rPr>
            <w:noProof/>
            <w:webHidden/>
          </w:rPr>
          <w:tab/>
        </w:r>
        <w:r w:rsidR="0021555F">
          <w:rPr>
            <w:noProof/>
            <w:webHidden/>
          </w:rPr>
          <w:fldChar w:fldCharType="begin"/>
        </w:r>
        <w:r w:rsidR="0021555F">
          <w:rPr>
            <w:noProof/>
            <w:webHidden/>
          </w:rPr>
          <w:instrText xml:space="preserve"> PAGEREF _Toc146006681 \h </w:instrText>
        </w:r>
        <w:r w:rsidR="0021555F">
          <w:rPr>
            <w:noProof/>
            <w:webHidden/>
          </w:rPr>
        </w:r>
        <w:r w:rsidR="0021555F">
          <w:rPr>
            <w:noProof/>
            <w:webHidden/>
          </w:rPr>
          <w:fldChar w:fldCharType="separate"/>
        </w:r>
        <w:r w:rsidR="0091291D">
          <w:rPr>
            <w:noProof/>
            <w:webHidden/>
          </w:rPr>
          <w:t>13</w:t>
        </w:r>
        <w:r w:rsidR="0021555F">
          <w:rPr>
            <w:noProof/>
            <w:webHidden/>
          </w:rPr>
          <w:fldChar w:fldCharType="end"/>
        </w:r>
      </w:hyperlink>
    </w:p>
    <w:p w14:paraId="2FFBCF38" w14:textId="5A8E7DC6" w:rsidR="0021555F" w:rsidRDefault="00000000">
      <w:pPr>
        <w:pStyle w:val="TOC2"/>
        <w:rPr>
          <w:rFonts w:asciiTheme="minorHAnsi" w:eastAsiaTheme="minorEastAsia" w:hAnsiTheme="minorHAnsi" w:cstheme="minorBidi"/>
          <w:noProof/>
          <w:kern w:val="0"/>
          <w:sz w:val="24"/>
          <w:lang w:val="en-CA" w:eastAsia="en-GB"/>
        </w:rPr>
      </w:pPr>
      <w:hyperlink w:anchor="_Toc146006682" w:history="1">
        <w:r w:rsidR="0021555F" w:rsidRPr="00717924">
          <w:rPr>
            <w:rStyle w:val="Hyperlink"/>
            <w:rFonts w:ascii="Segoe UI" w:hAnsi="Segoe UI" w:cs="Segoe UI"/>
            <w:noProof/>
            <w:spacing w:val="-2"/>
          </w:rPr>
          <w:t>TPI 3 - Measure of Transparency Accessibility</w:t>
        </w:r>
        <w:r w:rsidR="0021555F">
          <w:rPr>
            <w:noProof/>
            <w:webHidden/>
          </w:rPr>
          <w:tab/>
        </w:r>
        <w:r w:rsidR="0021555F">
          <w:rPr>
            <w:noProof/>
            <w:webHidden/>
          </w:rPr>
          <w:fldChar w:fldCharType="begin"/>
        </w:r>
        <w:r w:rsidR="0021555F">
          <w:rPr>
            <w:noProof/>
            <w:webHidden/>
          </w:rPr>
          <w:instrText xml:space="preserve"> PAGEREF _Toc146006682 \h </w:instrText>
        </w:r>
        <w:r w:rsidR="0021555F">
          <w:rPr>
            <w:noProof/>
            <w:webHidden/>
          </w:rPr>
        </w:r>
        <w:r w:rsidR="0021555F">
          <w:rPr>
            <w:noProof/>
            <w:webHidden/>
          </w:rPr>
          <w:fldChar w:fldCharType="separate"/>
        </w:r>
        <w:r w:rsidR="0091291D">
          <w:rPr>
            <w:noProof/>
            <w:webHidden/>
          </w:rPr>
          <w:t>14</w:t>
        </w:r>
        <w:r w:rsidR="0021555F">
          <w:rPr>
            <w:noProof/>
            <w:webHidden/>
          </w:rPr>
          <w:fldChar w:fldCharType="end"/>
        </w:r>
      </w:hyperlink>
    </w:p>
    <w:p w14:paraId="6A49736E" w14:textId="57AF16CF" w:rsidR="0021555F" w:rsidRDefault="00000000">
      <w:pPr>
        <w:pStyle w:val="TOC2"/>
        <w:rPr>
          <w:rFonts w:asciiTheme="minorHAnsi" w:eastAsiaTheme="minorEastAsia" w:hAnsiTheme="minorHAnsi" w:cstheme="minorBidi"/>
          <w:noProof/>
          <w:kern w:val="0"/>
          <w:sz w:val="24"/>
          <w:lang w:val="en-CA" w:eastAsia="en-GB"/>
        </w:rPr>
      </w:pPr>
      <w:hyperlink w:anchor="_Toc146006683" w:history="1">
        <w:r w:rsidR="0021555F" w:rsidRPr="00717924">
          <w:rPr>
            <w:rStyle w:val="Hyperlink"/>
            <w:rFonts w:ascii="Segoe UI" w:hAnsi="Segoe UI" w:cs="Segoe UI"/>
            <w:noProof/>
            <w:spacing w:val="-2"/>
          </w:rPr>
          <w:t>TPI 4:  A Measures security information integrity</w:t>
        </w:r>
        <w:r w:rsidR="0021555F">
          <w:rPr>
            <w:noProof/>
            <w:webHidden/>
          </w:rPr>
          <w:tab/>
        </w:r>
        <w:r w:rsidR="0021555F">
          <w:rPr>
            <w:noProof/>
            <w:webHidden/>
          </w:rPr>
          <w:fldChar w:fldCharType="begin"/>
        </w:r>
        <w:r w:rsidR="0021555F">
          <w:rPr>
            <w:noProof/>
            <w:webHidden/>
          </w:rPr>
          <w:instrText xml:space="preserve"> PAGEREF _Toc146006683 \h </w:instrText>
        </w:r>
        <w:r w:rsidR="0021555F">
          <w:rPr>
            <w:noProof/>
            <w:webHidden/>
          </w:rPr>
        </w:r>
        <w:r w:rsidR="0021555F">
          <w:rPr>
            <w:noProof/>
            <w:webHidden/>
          </w:rPr>
          <w:fldChar w:fldCharType="separate"/>
        </w:r>
        <w:r w:rsidR="0091291D">
          <w:rPr>
            <w:noProof/>
            <w:webHidden/>
          </w:rPr>
          <w:t>15</w:t>
        </w:r>
        <w:r w:rsidR="0021555F">
          <w:rPr>
            <w:noProof/>
            <w:webHidden/>
          </w:rPr>
          <w:fldChar w:fldCharType="end"/>
        </w:r>
      </w:hyperlink>
    </w:p>
    <w:p w14:paraId="1EDE25DE" w14:textId="02729E72" w:rsidR="0021555F" w:rsidRDefault="00000000">
      <w:pPr>
        <w:pStyle w:val="TOC1"/>
        <w:rPr>
          <w:rFonts w:asciiTheme="minorHAnsi" w:eastAsiaTheme="minorEastAsia" w:hAnsiTheme="minorHAnsi" w:cstheme="minorBidi"/>
          <w:kern w:val="0"/>
          <w:sz w:val="24"/>
          <w:szCs w:val="24"/>
          <w:lang w:val="en-CA" w:eastAsia="en-GB"/>
        </w:rPr>
      </w:pPr>
      <w:hyperlink w:anchor="_Toc146006684" w:history="1">
        <w:r w:rsidR="0021555F" w:rsidRPr="00717924">
          <w:rPr>
            <w:rStyle w:val="Hyperlink"/>
            <w:rFonts w:ascii="Segoe UI" w:hAnsi="Segoe UI" w:cs="Segoe UI"/>
            <w:spacing w:val="-2"/>
          </w:rPr>
          <w:t>TPI Metrics</w:t>
        </w:r>
        <w:r w:rsidR="0021555F">
          <w:rPr>
            <w:webHidden/>
          </w:rPr>
          <w:tab/>
        </w:r>
        <w:r w:rsidR="0021555F">
          <w:rPr>
            <w:webHidden/>
          </w:rPr>
          <w:fldChar w:fldCharType="begin"/>
        </w:r>
        <w:r w:rsidR="0021555F">
          <w:rPr>
            <w:webHidden/>
          </w:rPr>
          <w:instrText xml:space="preserve"> PAGEREF _Toc146006684 \h </w:instrText>
        </w:r>
        <w:r w:rsidR="0021555F">
          <w:rPr>
            <w:webHidden/>
          </w:rPr>
        </w:r>
        <w:r w:rsidR="0021555F">
          <w:rPr>
            <w:webHidden/>
          </w:rPr>
          <w:fldChar w:fldCharType="separate"/>
        </w:r>
        <w:r w:rsidR="0091291D">
          <w:rPr>
            <w:webHidden/>
          </w:rPr>
          <w:t>16</w:t>
        </w:r>
        <w:r w:rsidR="0021555F">
          <w:rPr>
            <w:webHidden/>
          </w:rPr>
          <w:fldChar w:fldCharType="end"/>
        </w:r>
      </w:hyperlink>
    </w:p>
    <w:p w14:paraId="4B5F867F" w14:textId="4FCD160D" w:rsidR="0021555F" w:rsidRDefault="00000000">
      <w:pPr>
        <w:pStyle w:val="TOC2"/>
        <w:rPr>
          <w:rFonts w:asciiTheme="minorHAnsi" w:eastAsiaTheme="minorEastAsia" w:hAnsiTheme="minorHAnsi" w:cstheme="minorBidi"/>
          <w:noProof/>
          <w:kern w:val="0"/>
          <w:sz w:val="24"/>
          <w:lang w:val="en-CA" w:eastAsia="en-GB"/>
        </w:rPr>
      </w:pPr>
      <w:hyperlink w:anchor="_Toc146006685" w:history="1">
        <w:r w:rsidR="0021555F" w:rsidRPr="00717924">
          <w:rPr>
            <w:rStyle w:val="Hyperlink"/>
            <w:rFonts w:ascii="Segoe UI" w:hAnsi="Segoe UI" w:cs="Segoe UI"/>
            <w:noProof/>
            <w:spacing w:val="-2"/>
          </w:rPr>
          <w:t>Table 1: Transparency Performance Rating</w:t>
        </w:r>
        <w:r w:rsidR="0021555F">
          <w:rPr>
            <w:noProof/>
            <w:webHidden/>
          </w:rPr>
          <w:tab/>
        </w:r>
        <w:r w:rsidR="0021555F">
          <w:rPr>
            <w:noProof/>
            <w:webHidden/>
          </w:rPr>
          <w:fldChar w:fldCharType="begin"/>
        </w:r>
        <w:r w:rsidR="0021555F">
          <w:rPr>
            <w:noProof/>
            <w:webHidden/>
          </w:rPr>
          <w:instrText xml:space="preserve"> PAGEREF _Toc146006685 \h </w:instrText>
        </w:r>
        <w:r w:rsidR="0021555F">
          <w:rPr>
            <w:noProof/>
            <w:webHidden/>
          </w:rPr>
        </w:r>
        <w:r w:rsidR="0021555F">
          <w:rPr>
            <w:noProof/>
            <w:webHidden/>
          </w:rPr>
          <w:fldChar w:fldCharType="separate"/>
        </w:r>
        <w:r w:rsidR="0091291D">
          <w:rPr>
            <w:noProof/>
            <w:webHidden/>
          </w:rPr>
          <w:t>16</w:t>
        </w:r>
        <w:r w:rsidR="0021555F">
          <w:rPr>
            <w:noProof/>
            <w:webHidden/>
          </w:rPr>
          <w:fldChar w:fldCharType="end"/>
        </w:r>
      </w:hyperlink>
    </w:p>
    <w:p w14:paraId="2AB78F9A" w14:textId="1CCC7CF5" w:rsidR="0021555F" w:rsidRDefault="00000000">
      <w:pPr>
        <w:pStyle w:val="TOC2"/>
        <w:rPr>
          <w:rFonts w:asciiTheme="minorHAnsi" w:eastAsiaTheme="minorEastAsia" w:hAnsiTheme="minorHAnsi" w:cstheme="minorBidi"/>
          <w:noProof/>
          <w:kern w:val="0"/>
          <w:sz w:val="24"/>
          <w:lang w:val="en-CA" w:eastAsia="en-GB"/>
        </w:rPr>
      </w:pPr>
      <w:hyperlink w:anchor="_Toc146006686" w:history="1">
        <w:r w:rsidR="0021555F" w:rsidRPr="00717924">
          <w:rPr>
            <w:rStyle w:val="Hyperlink"/>
            <w:rFonts w:ascii="Segoe UI" w:hAnsi="Segoe UI" w:cs="Segoe UI"/>
            <w:noProof/>
            <w:spacing w:val="-2"/>
          </w:rPr>
          <w:t>Table 2: Transparency Performance Indicator Record Rating Example</w:t>
        </w:r>
        <w:r w:rsidR="0021555F">
          <w:rPr>
            <w:noProof/>
            <w:webHidden/>
          </w:rPr>
          <w:tab/>
        </w:r>
        <w:r w:rsidR="0021555F">
          <w:rPr>
            <w:noProof/>
            <w:webHidden/>
          </w:rPr>
          <w:fldChar w:fldCharType="begin"/>
        </w:r>
        <w:r w:rsidR="0021555F">
          <w:rPr>
            <w:noProof/>
            <w:webHidden/>
          </w:rPr>
          <w:instrText xml:space="preserve"> PAGEREF _Toc146006686 \h </w:instrText>
        </w:r>
        <w:r w:rsidR="0021555F">
          <w:rPr>
            <w:noProof/>
            <w:webHidden/>
          </w:rPr>
        </w:r>
        <w:r w:rsidR="0021555F">
          <w:rPr>
            <w:noProof/>
            <w:webHidden/>
          </w:rPr>
          <w:fldChar w:fldCharType="separate"/>
        </w:r>
        <w:r w:rsidR="0091291D">
          <w:rPr>
            <w:noProof/>
            <w:webHidden/>
          </w:rPr>
          <w:t>18</w:t>
        </w:r>
        <w:r w:rsidR="0021555F">
          <w:rPr>
            <w:noProof/>
            <w:webHidden/>
          </w:rPr>
          <w:fldChar w:fldCharType="end"/>
        </w:r>
      </w:hyperlink>
    </w:p>
    <w:p w14:paraId="5F0CDC23" w14:textId="698382E1" w:rsidR="0021555F" w:rsidRDefault="00000000">
      <w:pPr>
        <w:pStyle w:val="TOC1"/>
        <w:rPr>
          <w:rFonts w:asciiTheme="minorHAnsi" w:eastAsiaTheme="minorEastAsia" w:hAnsiTheme="minorHAnsi" w:cstheme="minorBidi"/>
          <w:kern w:val="0"/>
          <w:sz w:val="24"/>
          <w:szCs w:val="24"/>
          <w:lang w:val="en-CA" w:eastAsia="en-GB"/>
        </w:rPr>
      </w:pPr>
      <w:hyperlink w:anchor="_Toc146006687" w:history="1">
        <w:r w:rsidR="0021555F" w:rsidRPr="00717924">
          <w:rPr>
            <w:rStyle w:val="Hyperlink"/>
            <w:rFonts w:ascii="Segoe UI" w:hAnsi="Segoe UI" w:cs="Segoe UI"/>
            <w:spacing w:val="-2"/>
          </w:rPr>
          <w:t>Summary</w:t>
        </w:r>
        <w:r w:rsidR="0021555F">
          <w:rPr>
            <w:webHidden/>
          </w:rPr>
          <w:tab/>
        </w:r>
        <w:r w:rsidR="0021555F">
          <w:rPr>
            <w:webHidden/>
          </w:rPr>
          <w:fldChar w:fldCharType="begin"/>
        </w:r>
        <w:r w:rsidR="0021555F">
          <w:rPr>
            <w:webHidden/>
          </w:rPr>
          <w:instrText xml:space="preserve"> PAGEREF _Toc146006687 \h </w:instrText>
        </w:r>
        <w:r w:rsidR="0021555F">
          <w:rPr>
            <w:webHidden/>
          </w:rPr>
        </w:r>
        <w:r w:rsidR="0021555F">
          <w:rPr>
            <w:webHidden/>
          </w:rPr>
          <w:fldChar w:fldCharType="separate"/>
        </w:r>
        <w:r w:rsidR="0091291D">
          <w:rPr>
            <w:webHidden/>
          </w:rPr>
          <w:t>19</w:t>
        </w:r>
        <w:r w:rsidR="0021555F">
          <w:rPr>
            <w:webHidden/>
          </w:rPr>
          <w:fldChar w:fldCharType="end"/>
        </w:r>
      </w:hyperlink>
    </w:p>
    <w:p w14:paraId="0B6618B7" w14:textId="561E8CC6" w:rsidR="0021555F" w:rsidRDefault="00000000">
      <w:pPr>
        <w:pStyle w:val="TOC1"/>
        <w:tabs>
          <w:tab w:val="left" w:pos="1440"/>
        </w:tabs>
        <w:rPr>
          <w:rFonts w:asciiTheme="minorHAnsi" w:eastAsiaTheme="minorEastAsia" w:hAnsiTheme="minorHAnsi" w:cstheme="minorBidi"/>
          <w:kern w:val="0"/>
          <w:sz w:val="24"/>
          <w:szCs w:val="24"/>
          <w:lang w:val="en-CA" w:eastAsia="en-GB"/>
        </w:rPr>
      </w:pPr>
      <w:hyperlink w:anchor="_Toc146006688" w:history="1">
        <w:r w:rsidR="0021555F" w:rsidRPr="00717924">
          <w:rPr>
            <w:rStyle w:val="Hyperlink"/>
          </w:rPr>
          <w:t>Appendix A:</w:t>
        </w:r>
        <w:r w:rsidR="0021555F">
          <w:rPr>
            <w:rFonts w:asciiTheme="minorHAnsi" w:eastAsiaTheme="minorEastAsia" w:hAnsiTheme="minorHAnsi" w:cstheme="minorBidi"/>
            <w:kern w:val="0"/>
            <w:sz w:val="24"/>
            <w:szCs w:val="24"/>
            <w:lang w:val="en-CA" w:eastAsia="en-GB"/>
          </w:rPr>
          <w:tab/>
        </w:r>
        <w:r w:rsidR="0021555F" w:rsidRPr="00717924">
          <w:rPr>
            <w:rStyle w:val="Hyperlink"/>
          </w:rPr>
          <w:t>TPI Compliance Assessment Scheme Part 2</w:t>
        </w:r>
        <w:r w:rsidR="0021555F">
          <w:rPr>
            <w:webHidden/>
          </w:rPr>
          <w:tab/>
        </w:r>
        <w:r w:rsidR="0021555F">
          <w:rPr>
            <w:webHidden/>
          </w:rPr>
          <w:fldChar w:fldCharType="begin"/>
        </w:r>
        <w:r w:rsidR="0021555F">
          <w:rPr>
            <w:webHidden/>
          </w:rPr>
          <w:instrText xml:space="preserve"> PAGEREF _Toc146006688 \h </w:instrText>
        </w:r>
        <w:r w:rsidR="0021555F">
          <w:rPr>
            <w:webHidden/>
          </w:rPr>
        </w:r>
        <w:r w:rsidR="0021555F">
          <w:rPr>
            <w:webHidden/>
          </w:rPr>
          <w:fldChar w:fldCharType="separate"/>
        </w:r>
        <w:r w:rsidR="0091291D">
          <w:rPr>
            <w:webHidden/>
          </w:rPr>
          <w:t>20</w:t>
        </w:r>
        <w:r w:rsidR="0021555F">
          <w:rPr>
            <w:webHidden/>
          </w:rPr>
          <w:fldChar w:fldCharType="end"/>
        </w:r>
      </w:hyperlink>
    </w:p>
    <w:p w14:paraId="66CECA78" w14:textId="6CF6E318" w:rsidR="0021555F" w:rsidRDefault="00000000">
      <w:pPr>
        <w:pStyle w:val="TOC2"/>
        <w:rPr>
          <w:rFonts w:asciiTheme="minorHAnsi" w:eastAsiaTheme="minorEastAsia" w:hAnsiTheme="minorHAnsi" w:cstheme="minorBidi"/>
          <w:noProof/>
          <w:kern w:val="0"/>
          <w:sz w:val="24"/>
          <w:lang w:val="en-CA" w:eastAsia="en-GB"/>
        </w:rPr>
      </w:pPr>
      <w:hyperlink w:anchor="_Toc146006689" w:history="1">
        <w:r w:rsidR="0021555F" w:rsidRPr="00717924">
          <w:rPr>
            <w:rStyle w:val="Hyperlink"/>
            <w:noProof/>
          </w:rPr>
          <w:t>A.1</w:t>
        </w:r>
        <w:r w:rsidR="0021555F">
          <w:rPr>
            <w:rFonts w:asciiTheme="minorHAnsi" w:eastAsiaTheme="minorEastAsia" w:hAnsiTheme="minorHAnsi" w:cstheme="minorBidi"/>
            <w:noProof/>
            <w:kern w:val="0"/>
            <w:sz w:val="24"/>
            <w:lang w:val="en-CA" w:eastAsia="en-GB"/>
          </w:rPr>
          <w:tab/>
        </w:r>
        <w:r w:rsidR="0021555F" w:rsidRPr="00717924">
          <w:rPr>
            <w:rStyle w:val="Hyperlink"/>
            <w:noProof/>
          </w:rPr>
          <w:t>Operational Transparency Assessment</w:t>
        </w:r>
        <w:r w:rsidR="0021555F">
          <w:rPr>
            <w:noProof/>
            <w:webHidden/>
          </w:rPr>
          <w:tab/>
        </w:r>
        <w:r w:rsidR="0021555F">
          <w:rPr>
            <w:noProof/>
            <w:webHidden/>
          </w:rPr>
          <w:fldChar w:fldCharType="begin"/>
        </w:r>
        <w:r w:rsidR="0021555F">
          <w:rPr>
            <w:noProof/>
            <w:webHidden/>
          </w:rPr>
          <w:instrText xml:space="preserve"> PAGEREF _Toc146006689 \h </w:instrText>
        </w:r>
        <w:r w:rsidR="0021555F">
          <w:rPr>
            <w:noProof/>
            <w:webHidden/>
          </w:rPr>
        </w:r>
        <w:r w:rsidR="0021555F">
          <w:rPr>
            <w:noProof/>
            <w:webHidden/>
          </w:rPr>
          <w:fldChar w:fldCharType="separate"/>
        </w:r>
        <w:r w:rsidR="0091291D">
          <w:rPr>
            <w:noProof/>
            <w:webHidden/>
          </w:rPr>
          <w:t>20</w:t>
        </w:r>
        <w:r w:rsidR="0021555F">
          <w:rPr>
            <w:noProof/>
            <w:webHidden/>
          </w:rPr>
          <w:fldChar w:fldCharType="end"/>
        </w:r>
      </w:hyperlink>
    </w:p>
    <w:p w14:paraId="263A3AF5" w14:textId="1273D952" w:rsidR="0021555F" w:rsidRDefault="00000000">
      <w:pPr>
        <w:pStyle w:val="TOC1"/>
        <w:tabs>
          <w:tab w:val="left" w:pos="1440"/>
        </w:tabs>
        <w:rPr>
          <w:rFonts w:asciiTheme="minorHAnsi" w:eastAsiaTheme="minorEastAsia" w:hAnsiTheme="minorHAnsi" w:cstheme="minorBidi"/>
          <w:kern w:val="0"/>
          <w:sz w:val="24"/>
          <w:szCs w:val="24"/>
          <w:lang w:val="en-CA" w:eastAsia="en-GB"/>
        </w:rPr>
      </w:pPr>
      <w:hyperlink w:anchor="_Toc146006690" w:history="1">
        <w:r w:rsidR="0021555F" w:rsidRPr="00717924">
          <w:rPr>
            <w:rStyle w:val="Hyperlink"/>
          </w:rPr>
          <w:t>Appendix B:</w:t>
        </w:r>
        <w:r w:rsidR="0021555F">
          <w:rPr>
            <w:rFonts w:asciiTheme="minorHAnsi" w:eastAsiaTheme="minorEastAsia" w:hAnsiTheme="minorHAnsi" w:cstheme="minorBidi"/>
            <w:kern w:val="0"/>
            <w:sz w:val="24"/>
            <w:szCs w:val="24"/>
            <w:lang w:val="en-CA" w:eastAsia="en-GB"/>
          </w:rPr>
          <w:tab/>
        </w:r>
        <w:r w:rsidR="0021555F" w:rsidRPr="00717924">
          <w:rPr>
            <w:rStyle w:val="Hyperlink"/>
          </w:rPr>
          <w:t>TPI Assessment Guidance</w:t>
        </w:r>
        <w:r w:rsidR="0021555F">
          <w:rPr>
            <w:webHidden/>
          </w:rPr>
          <w:tab/>
        </w:r>
        <w:r w:rsidR="0021555F">
          <w:rPr>
            <w:webHidden/>
          </w:rPr>
          <w:fldChar w:fldCharType="begin"/>
        </w:r>
        <w:r w:rsidR="0021555F">
          <w:rPr>
            <w:webHidden/>
          </w:rPr>
          <w:instrText xml:space="preserve"> PAGEREF _Toc146006690 \h </w:instrText>
        </w:r>
        <w:r w:rsidR="0021555F">
          <w:rPr>
            <w:webHidden/>
          </w:rPr>
        </w:r>
        <w:r w:rsidR="0021555F">
          <w:rPr>
            <w:webHidden/>
          </w:rPr>
          <w:fldChar w:fldCharType="separate"/>
        </w:r>
        <w:r w:rsidR="0091291D">
          <w:rPr>
            <w:webHidden/>
          </w:rPr>
          <w:t>21</w:t>
        </w:r>
        <w:r w:rsidR="0021555F">
          <w:rPr>
            <w:webHidden/>
          </w:rPr>
          <w:fldChar w:fldCharType="end"/>
        </w:r>
      </w:hyperlink>
    </w:p>
    <w:p w14:paraId="22F488EB" w14:textId="12427F21" w:rsidR="0021555F" w:rsidRDefault="00000000">
      <w:pPr>
        <w:pStyle w:val="TOC2"/>
        <w:rPr>
          <w:rFonts w:asciiTheme="minorHAnsi" w:eastAsiaTheme="minorEastAsia" w:hAnsiTheme="minorHAnsi" w:cstheme="minorBidi"/>
          <w:noProof/>
          <w:kern w:val="0"/>
          <w:sz w:val="24"/>
          <w:lang w:val="en-CA" w:eastAsia="en-GB"/>
        </w:rPr>
      </w:pPr>
      <w:hyperlink w:anchor="_Toc146006691" w:history="1">
        <w:r w:rsidR="0021555F" w:rsidRPr="00717924">
          <w:rPr>
            <w:rStyle w:val="Hyperlink"/>
            <w:noProof/>
          </w:rPr>
          <w:t>B.1</w:t>
        </w:r>
        <w:r w:rsidR="0021555F">
          <w:rPr>
            <w:rFonts w:asciiTheme="minorHAnsi" w:eastAsiaTheme="minorEastAsia" w:hAnsiTheme="minorHAnsi" w:cstheme="minorBidi"/>
            <w:noProof/>
            <w:kern w:val="0"/>
            <w:sz w:val="24"/>
            <w:lang w:val="en-CA" w:eastAsia="en-GB"/>
          </w:rPr>
          <w:tab/>
        </w:r>
        <w:r w:rsidR="0021555F" w:rsidRPr="00717924">
          <w:rPr>
            <w:rStyle w:val="Hyperlink"/>
            <w:noProof/>
          </w:rPr>
          <w:t>TPIs are captured in sequence</w:t>
        </w:r>
        <w:r w:rsidR="0021555F">
          <w:rPr>
            <w:noProof/>
            <w:webHidden/>
          </w:rPr>
          <w:tab/>
        </w:r>
        <w:r w:rsidR="0021555F">
          <w:rPr>
            <w:noProof/>
            <w:webHidden/>
          </w:rPr>
          <w:fldChar w:fldCharType="begin"/>
        </w:r>
        <w:r w:rsidR="0021555F">
          <w:rPr>
            <w:noProof/>
            <w:webHidden/>
          </w:rPr>
          <w:instrText xml:space="preserve"> PAGEREF _Toc146006691 \h </w:instrText>
        </w:r>
        <w:r w:rsidR="0021555F">
          <w:rPr>
            <w:noProof/>
            <w:webHidden/>
          </w:rPr>
        </w:r>
        <w:r w:rsidR="0021555F">
          <w:rPr>
            <w:noProof/>
            <w:webHidden/>
          </w:rPr>
          <w:fldChar w:fldCharType="separate"/>
        </w:r>
        <w:r w:rsidR="0091291D">
          <w:rPr>
            <w:noProof/>
            <w:webHidden/>
          </w:rPr>
          <w:t>21</w:t>
        </w:r>
        <w:r w:rsidR="0021555F">
          <w:rPr>
            <w:noProof/>
            <w:webHidden/>
          </w:rPr>
          <w:fldChar w:fldCharType="end"/>
        </w:r>
      </w:hyperlink>
    </w:p>
    <w:p w14:paraId="1A3576E4" w14:textId="413D1507" w:rsidR="0021555F" w:rsidRDefault="00000000">
      <w:pPr>
        <w:pStyle w:val="TOC2"/>
        <w:rPr>
          <w:rFonts w:asciiTheme="minorHAnsi" w:eastAsiaTheme="minorEastAsia" w:hAnsiTheme="minorHAnsi" w:cstheme="minorBidi"/>
          <w:noProof/>
          <w:kern w:val="0"/>
          <w:sz w:val="24"/>
          <w:lang w:val="en-CA" w:eastAsia="en-GB"/>
        </w:rPr>
      </w:pPr>
      <w:hyperlink w:anchor="_Toc146006692" w:history="1">
        <w:r w:rsidR="0021555F" w:rsidRPr="00717924">
          <w:rPr>
            <w:rStyle w:val="Hyperlink"/>
            <w:noProof/>
          </w:rPr>
          <w:t>B.2</w:t>
        </w:r>
        <w:r w:rsidR="0021555F">
          <w:rPr>
            <w:rFonts w:asciiTheme="minorHAnsi" w:eastAsiaTheme="minorEastAsia" w:hAnsiTheme="minorHAnsi" w:cstheme="minorBidi"/>
            <w:noProof/>
            <w:kern w:val="0"/>
            <w:sz w:val="24"/>
            <w:lang w:val="en-CA" w:eastAsia="en-GB"/>
          </w:rPr>
          <w:tab/>
        </w:r>
        <w:r w:rsidR="0021555F" w:rsidRPr="00717924">
          <w:rPr>
            <w:rStyle w:val="Hyperlink"/>
            <w:noProof/>
          </w:rPr>
          <w:t>TPI – Scheme 1, Part 1(S1-P1) metric logic</w:t>
        </w:r>
        <w:r w:rsidR="0021555F">
          <w:rPr>
            <w:noProof/>
            <w:webHidden/>
          </w:rPr>
          <w:tab/>
        </w:r>
        <w:r w:rsidR="0021555F">
          <w:rPr>
            <w:noProof/>
            <w:webHidden/>
          </w:rPr>
          <w:fldChar w:fldCharType="begin"/>
        </w:r>
        <w:r w:rsidR="0021555F">
          <w:rPr>
            <w:noProof/>
            <w:webHidden/>
          </w:rPr>
          <w:instrText xml:space="preserve"> PAGEREF _Toc146006692 \h </w:instrText>
        </w:r>
        <w:r w:rsidR="0021555F">
          <w:rPr>
            <w:noProof/>
            <w:webHidden/>
          </w:rPr>
        </w:r>
        <w:r w:rsidR="0021555F">
          <w:rPr>
            <w:noProof/>
            <w:webHidden/>
          </w:rPr>
          <w:fldChar w:fldCharType="separate"/>
        </w:r>
        <w:r w:rsidR="0091291D">
          <w:rPr>
            <w:noProof/>
            <w:webHidden/>
          </w:rPr>
          <w:t>22</w:t>
        </w:r>
        <w:r w:rsidR="0021555F">
          <w:rPr>
            <w:noProof/>
            <w:webHidden/>
          </w:rPr>
          <w:fldChar w:fldCharType="end"/>
        </w:r>
      </w:hyperlink>
    </w:p>
    <w:p w14:paraId="101EC24D" w14:textId="7DA126B3" w:rsidR="0021555F" w:rsidRDefault="00000000">
      <w:pPr>
        <w:pStyle w:val="TOC2"/>
        <w:rPr>
          <w:rFonts w:asciiTheme="minorHAnsi" w:eastAsiaTheme="minorEastAsia" w:hAnsiTheme="minorHAnsi" w:cstheme="minorBidi"/>
          <w:noProof/>
          <w:kern w:val="0"/>
          <w:sz w:val="24"/>
          <w:lang w:val="en-CA" w:eastAsia="en-GB"/>
        </w:rPr>
      </w:pPr>
      <w:hyperlink w:anchor="_Toc146006693" w:history="1">
        <w:r w:rsidR="0021555F" w:rsidRPr="00717924">
          <w:rPr>
            <w:rStyle w:val="Hyperlink"/>
            <w:noProof/>
          </w:rPr>
          <w:t>B.3</w:t>
        </w:r>
        <w:r w:rsidR="0021555F">
          <w:rPr>
            <w:rFonts w:asciiTheme="minorHAnsi" w:eastAsiaTheme="minorEastAsia" w:hAnsiTheme="minorHAnsi" w:cstheme="minorBidi"/>
            <w:noProof/>
            <w:kern w:val="0"/>
            <w:sz w:val="24"/>
            <w:lang w:val="en-CA" w:eastAsia="en-GB"/>
          </w:rPr>
          <w:tab/>
        </w:r>
        <w:r w:rsidR="0021555F" w:rsidRPr="00717924">
          <w:rPr>
            <w:rStyle w:val="Hyperlink"/>
            <w:noProof/>
          </w:rPr>
          <w:t>1.2.    Table 2 : ANCR Record Schema Example</w:t>
        </w:r>
        <w:r w:rsidR="0021555F">
          <w:rPr>
            <w:noProof/>
            <w:webHidden/>
          </w:rPr>
          <w:tab/>
        </w:r>
        <w:r w:rsidR="0021555F">
          <w:rPr>
            <w:noProof/>
            <w:webHidden/>
          </w:rPr>
          <w:fldChar w:fldCharType="begin"/>
        </w:r>
        <w:r w:rsidR="0021555F">
          <w:rPr>
            <w:noProof/>
            <w:webHidden/>
          </w:rPr>
          <w:instrText xml:space="preserve"> PAGEREF _Toc146006693 \h </w:instrText>
        </w:r>
        <w:r w:rsidR="0021555F">
          <w:rPr>
            <w:noProof/>
            <w:webHidden/>
          </w:rPr>
        </w:r>
        <w:r w:rsidR="0021555F">
          <w:rPr>
            <w:noProof/>
            <w:webHidden/>
          </w:rPr>
          <w:fldChar w:fldCharType="separate"/>
        </w:r>
        <w:r w:rsidR="0091291D">
          <w:rPr>
            <w:noProof/>
            <w:webHidden/>
          </w:rPr>
          <w:t>23</w:t>
        </w:r>
        <w:r w:rsidR="0021555F">
          <w:rPr>
            <w:noProof/>
            <w:webHidden/>
          </w:rPr>
          <w:fldChar w:fldCharType="end"/>
        </w:r>
      </w:hyperlink>
    </w:p>
    <w:p w14:paraId="0710C3AA" w14:textId="58856567" w:rsidR="0021555F" w:rsidRDefault="00000000">
      <w:pPr>
        <w:pStyle w:val="TOC1"/>
        <w:tabs>
          <w:tab w:val="left" w:pos="1440"/>
        </w:tabs>
        <w:rPr>
          <w:rFonts w:asciiTheme="minorHAnsi" w:eastAsiaTheme="minorEastAsia" w:hAnsiTheme="minorHAnsi" w:cstheme="minorBidi"/>
          <w:kern w:val="0"/>
          <w:sz w:val="24"/>
          <w:szCs w:val="24"/>
          <w:lang w:val="en-CA" w:eastAsia="en-GB"/>
        </w:rPr>
      </w:pPr>
      <w:hyperlink w:anchor="_Toc146006694" w:history="1">
        <w:r w:rsidR="0021555F" w:rsidRPr="00717924">
          <w:rPr>
            <w:rStyle w:val="Hyperlink"/>
          </w:rPr>
          <w:t>Appendix C:</w:t>
        </w:r>
        <w:r w:rsidR="0021555F">
          <w:rPr>
            <w:rFonts w:asciiTheme="minorHAnsi" w:eastAsiaTheme="minorEastAsia" w:hAnsiTheme="minorHAnsi" w:cstheme="minorBidi"/>
            <w:kern w:val="0"/>
            <w:sz w:val="24"/>
            <w:szCs w:val="24"/>
            <w:lang w:val="en-CA" w:eastAsia="en-GB"/>
          </w:rPr>
          <w:tab/>
        </w:r>
        <w:r w:rsidR="0021555F" w:rsidRPr="00717924">
          <w:rPr>
            <w:rStyle w:val="Hyperlink"/>
          </w:rPr>
          <w:t>Digital Transparency Code of Conduct</w:t>
        </w:r>
        <w:r w:rsidR="0021555F">
          <w:rPr>
            <w:webHidden/>
          </w:rPr>
          <w:tab/>
        </w:r>
        <w:r w:rsidR="0021555F">
          <w:rPr>
            <w:webHidden/>
          </w:rPr>
          <w:fldChar w:fldCharType="begin"/>
        </w:r>
        <w:r w:rsidR="0021555F">
          <w:rPr>
            <w:webHidden/>
          </w:rPr>
          <w:instrText xml:space="preserve"> PAGEREF _Toc146006694 \h </w:instrText>
        </w:r>
        <w:r w:rsidR="0021555F">
          <w:rPr>
            <w:webHidden/>
          </w:rPr>
        </w:r>
        <w:r w:rsidR="0021555F">
          <w:rPr>
            <w:webHidden/>
          </w:rPr>
          <w:fldChar w:fldCharType="separate"/>
        </w:r>
        <w:r w:rsidR="0091291D">
          <w:rPr>
            <w:webHidden/>
          </w:rPr>
          <w:t>24</w:t>
        </w:r>
        <w:r w:rsidR="0021555F">
          <w:rPr>
            <w:webHidden/>
          </w:rPr>
          <w:fldChar w:fldCharType="end"/>
        </w:r>
      </w:hyperlink>
    </w:p>
    <w:p w14:paraId="292F135F" w14:textId="0185C4DD" w:rsidR="0021555F" w:rsidRDefault="00000000">
      <w:pPr>
        <w:pStyle w:val="TOC1"/>
        <w:rPr>
          <w:rFonts w:asciiTheme="minorHAnsi" w:eastAsiaTheme="minorEastAsia" w:hAnsiTheme="minorHAnsi" w:cstheme="minorBidi"/>
          <w:kern w:val="0"/>
          <w:sz w:val="24"/>
          <w:szCs w:val="24"/>
          <w:lang w:val="en-CA" w:eastAsia="en-GB"/>
        </w:rPr>
      </w:pPr>
      <w:hyperlink w:anchor="_Toc146006695" w:history="1">
        <w:r w:rsidR="0021555F" w:rsidRPr="00717924">
          <w:rPr>
            <w:rStyle w:val="Hyperlink"/>
            <w:rFonts w:ascii="Segoe UI" w:hAnsi="Segoe UI" w:cs="Segoe UI"/>
            <w:spacing w:val="-2"/>
          </w:rPr>
          <w:t>Endnotes</w:t>
        </w:r>
        <w:r w:rsidR="0021555F">
          <w:rPr>
            <w:webHidden/>
          </w:rPr>
          <w:tab/>
        </w:r>
        <w:r w:rsidR="0021555F">
          <w:rPr>
            <w:webHidden/>
          </w:rPr>
          <w:fldChar w:fldCharType="begin"/>
        </w:r>
        <w:r w:rsidR="0021555F">
          <w:rPr>
            <w:webHidden/>
          </w:rPr>
          <w:instrText xml:space="preserve"> PAGEREF _Toc146006695 \h </w:instrText>
        </w:r>
        <w:r w:rsidR="0021555F">
          <w:rPr>
            <w:webHidden/>
          </w:rPr>
        </w:r>
        <w:r w:rsidR="0021555F">
          <w:rPr>
            <w:webHidden/>
          </w:rPr>
          <w:fldChar w:fldCharType="separate"/>
        </w:r>
        <w:r w:rsidR="0091291D">
          <w:rPr>
            <w:webHidden/>
          </w:rPr>
          <w:t>24</w:t>
        </w:r>
        <w:r w:rsidR="0021555F">
          <w:rPr>
            <w:webHidden/>
          </w:rPr>
          <w:fldChar w:fldCharType="end"/>
        </w:r>
      </w:hyperlink>
    </w:p>
    <w:p w14:paraId="30C558AC" w14:textId="0E06E959" w:rsidR="007236BD" w:rsidRDefault="007236BD" w:rsidP="007236BD">
      <w:pPr>
        <w:shd w:val="clear" w:color="auto" w:fill="FFFFFF"/>
        <w:spacing w:before="100" w:after="100"/>
        <w:rPr>
          <w:rFonts w:ascii="Segoe UI" w:hAnsi="Segoe UI" w:cs="Segoe UI"/>
          <w:b/>
          <w:bCs/>
          <w:color w:val="172B4D"/>
          <w:spacing w:val="-1"/>
          <w:sz w:val="24"/>
        </w:rPr>
      </w:pPr>
      <w:r>
        <w:rPr>
          <w:rFonts w:ascii="Segoe UI" w:hAnsi="Segoe UI" w:cs="Segoe UI"/>
          <w:b/>
          <w:bCs/>
          <w:color w:val="172B4D"/>
          <w:spacing w:val="-1"/>
          <w:sz w:val="24"/>
        </w:rPr>
        <w:fldChar w:fldCharType="end"/>
      </w:r>
    </w:p>
    <w:p w14:paraId="3C7EC21F" w14:textId="77777777" w:rsidR="00882609" w:rsidRDefault="00882609" w:rsidP="007236BD">
      <w:pPr>
        <w:shd w:val="clear" w:color="auto" w:fill="FFFFFF"/>
        <w:spacing w:before="100" w:after="100"/>
        <w:rPr>
          <w:rFonts w:ascii="Segoe UI" w:hAnsi="Segoe UI" w:cs="Segoe UI"/>
          <w:b/>
          <w:bCs/>
          <w:color w:val="172B4D"/>
          <w:spacing w:val="-1"/>
          <w:sz w:val="24"/>
        </w:rPr>
      </w:pPr>
    </w:p>
    <w:p w14:paraId="3539D537" w14:textId="77777777" w:rsidR="00882609" w:rsidRDefault="00882609" w:rsidP="007236BD">
      <w:pPr>
        <w:shd w:val="clear" w:color="auto" w:fill="FFFFFF"/>
        <w:spacing w:before="100" w:after="100"/>
        <w:rPr>
          <w:rFonts w:ascii="Segoe UI" w:hAnsi="Segoe UI" w:cs="Segoe UI"/>
          <w:b/>
          <w:bCs/>
          <w:color w:val="172B4D"/>
          <w:spacing w:val="-1"/>
          <w:sz w:val="24"/>
        </w:rPr>
      </w:pPr>
    </w:p>
    <w:p w14:paraId="56E2CFCF" w14:textId="77777777" w:rsidR="007236BD" w:rsidRDefault="007236BD" w:rsidP="007236BD">
      <w:pPr>
        <w:shd w:val="clear" w:color="auto" w:fill="FFFFFF"/>
        <w:spacing w:before="100" w:after="100"/>
      </w:pPr>
      <w:r>
        <w:rPr>
          <w:rFonts w:ascii="Segoe UI" w:hAnsi="Segoe UI" w:cs="Segoe UI"/>
          <w:b/>
          <w:bCs/>
          <w:color w:val="172B4D"/>
          <w:spacing w:val="-1"/>
          <w:sz w:val="24"/>
        </w:rPr>
        <w:t>IPR Option:</w:t>
      </w:r>
    </w:p>
    <w:p w14:paraId="564B1BA1" w14:textId="6D651BC9" w:rsidR="007236BD" w:rsidRDefault="007236BD" w:rsidP="39DECBC0">
      <w:pPr>
        <w:shd w:val="clear" w:color="auto" w:fill="FFFFFF" w:themeFill="background1"/>
        <w:spacing w:before="100" w:after="100"/>
        <w:jc w:val="both"/>
        <w:rPr>
          <w:rFonts w:ascii="Segoe UI" w:hAnsi="Segoe UI" w:cs="Segoe UI"/>
          <w:color w:val="172B4D"/>
          <w:spacing w:val="-1"/>
          <w:sz w:val="24"/>
        </w:rPr>
      </w:pPr>
      <w:r w:rsidRPr="39DECBC0">
        <w:rPr>
          <w:rFonts w:ascii="Segoe UI" w:hAnsi="Segoe UI" w:cs="Segoe UI"/>
          <w:color w:val="172B4D"/>
          <w:spacing w:val="-1"/>
          <w:sz w:val="24"/>
        </w:rPr>
        <w:t xml:space="preserve">This ANCR Record Specification is required to be open, as specified under a </w:t>
      </w:r>
      <w:r w:rsidR="39DECBC0" w:rsidRPr="39DECBC0">
        <w:rPr>
          <w:rFonts w:ascii="Segoe UI" w:hAnsi="Segoe UI" w:cs="Segoe UI"/>
          <w:color w:val="172B4D"/>
          <w:sz w:val="24"/>
        </w:rPr>
        <w:t xml:space="preserve"> Patent &amp; Copyright: Reciprocal Royalty Free with Opt-out to Reasonable and Non-discriminatory (RAND)</w:t>
      </w:r>
      <w:r w:rsidR="001B41CA">
        <w:rPr>
          <w:rFonts w:ascii="Segoe UI" w:hAnsi="Segoe UI" w:cs="Segoe UI"/>
          <w:color w:val="172B4D"/>
          <w:spacing w:val="-1"/>
          <w:sz w:val="24"/>
        </w:rPr>
        <w:t xml:space="preserve"> </w:t>
      </w:r>
      <w:r w:rsidRPr="39DECBC0">
        <w:rPr>
          <w:rFonts w:ascii="Segoe UI" w:hAnsi="Segoe UI" w:cs="Segoe UI"/>
          <w:color w:val="172B4D"/>
          <w:spacing w:val="-1"/>
          <w:sz w:val="24"/>
        </w:rPr>
        <w:t xml:space="preserve"> license agreement at the Kantara Initiative for submission to ISO/IEC SC 27 WG 5.</w:t>
      </w:r>
    </w:p>
    <w:p w14:paraId="1A6FCAC1" w14:textId="58253D5F" w:rsidR="007236BD" w:rsidRDefault="00D940C7" w:rsidP="39DECBC0">
      <w:pPr>
        <w:spacing w:before="100" w:after="100" w:line="259" w:lineRule="auto"/>
        <w:jc w:val="both"/>
        <w:rPr>
          <w:rFonts w:ascii="Segoe UI" w:hAnsi="Segoe UI" w:cs="Segoe UI"/>
          <w:color w:val="172B4D"/>
          <w:sz w:val="24"/>
        </w:rPr>
      </w:pPr>
      <w:r w:rsidRPr="39DECBC0">
        <w:rPr>
          <w:rFonts w:ascii="Segoe UI" w:hAnsi="Segoe UI" w:cs="Segoe UI"/>
          <w:color w:val="172B4D"/>
          <w:sz w:val="24"/>
        </w:rPr>
        <w:t>A</w:t>
      </w:r>
      <w:r w:rsidR="00277EC7" w:rsidRPr="39DECBC0">
        <w:rPr>
          <w:rFonts w:ascii="Segoe UI" w:hAnsi="Segoe UI" w:cs="Segoe UI"/>
          <w:color w:val="172B4D"/>
          <w:spacing w:val="-1"/>
          <w:sz w:val="24"/>
        </w:rPr>
        <w:t xml:space="preserve">ny </w:t>
      </w:r>
      <w:r w:rsidR="00D63653" w:rsidRPr="39DECBC0">
        <w:rPr>
          <w:rFonts w:ascii="Segoe UI" w:hAnsi="Segoe UI" w:cs="Segoe UI"/>
          <w:color w:val="172B4D"/>
          <w:spacing w:val="-1"/>
          <w:sz w:val="24"/>
        </w:rPr>
        <w:t>deri</w:t>
      </w:r>
      <w:r w:rsidR="00F86C78" w:rsidRPr="39DECBC0">
        <w:rPr>
          <w:rFonts w:ascii="Segoe UI" w:hAnsi="Segoe UI" w:cs="Segoe UI"/>
          <w:color w:val="172B4D"/>
          <w:spacing w:val="-1"/>
          <w:sz w:val="24"/>
        </w:rPr>
        <w:t>vative use</w:t>
      </w:r>
      <w:r w:rsidR="00277EC7" w:rsidRPr="39DECBC0">
        <w:rPr>
          <w:rFonts w:ascii="Segoe UI" w:hAnsi="Segoe UI" w:cs="Segoe UI"/>
          <w:color w:val="172B4D"/>
          <w:spacing w:val="-1"/>
          <w:sz w:val="24"/>
        </w:rPr>
        <w:t xml:space="preserve"> of this</w:t>
      </w:r>
      <w:r w:rsidR="007236BD" w:rsidRPr="39DECBC0">
        <w:rPr>
          <w:rFonts w:ascii="Segoe UI" w:hAnsi="Segoe UI" w:cs="Segoe UI"/>
          <w:color w:val="172B4D"/>
          <w:spacing w:val="-1"/>
          <w:sz w:val="24"/>
        </w:rPr>
        <w:t xml:space="preserve"> specification </w:t>
      </w:r>
      <w:r w:rsidR="006D697D" w:rsidRPr="39DECBC0">
        <w:rPr>
          <w:rFonts w:ascii="Segoe UI" w:hAnsi="Segoe UI" w:cs="Segoe UI"/>
          <w:color w:val="172B4D"/>
          <w:spacing w:val="-1"/>
          <w:sz w:val="24"/>
        </w:rPr>
        <w:t>must</w:t>
      </w:r>
      <w:r w:rsidR="00EB02F5" w:rsidRPr="39DECBC0">
        <w:rPr>
          <w:rFonts w:ascii="Segoe UI" w:hAnsi="Segoe UI" w:cs="Segoe UI"/>
          <w:color w:val="172B4D"/>
          <w:spacing w:val="-1"/>
          <w:sz w:val="24"/>
        </w:rPr>
        <w:t xml:space="preserve"> </w:t>
      </w:r>
      <w:r w:rsidRPr="39DECBC0">
        <w:rPr>
          <w:rFonts w:ascii="Segoe UI" w:hAnsi="Segoe UI" w:cs="Segoe UI"/>
          <w:color w:val="172B4D"/>
          <w:spacing w:val="-1"/>
          <w:sz w:val="24"/>
        </w:rPr>
        <w:t xml:space="preserve">be </w:t>
      </w:r>
      <w:r w:rsidR="00E21CEA" w:rsidRPr="39DECBC0">
        <w:rPr>
          <w:rFonts w:ascii="Segoe UI" w:hAnsi="Segoe UI" w:cs="Segoe UI"/>
          <w:color w:val="172B4D"/>
          <w:spacing w:val="-1"/>
          <w:sz w:val="24"/>
        </w:rPr>
        <w:t>in conformance with the associated transparency Code of Conduct</w:t>
      </w:r>
      <w:r w:rsidRPr="39DECBC0">
        <w:rPr>
          <w:rStyle w:val="FootnoteReference"/>
          <w:rFonts w:ascii="Segoe UI" w:hAnsi="Segoe UI" w:cs="Segoe UI"/>
          <w:color w:val="172B4D"/>
          <w:sz w:val="24"/>
        </w:rPr>
        <w:footnoteReference w:id="2"/>
      </w:r>
      <w:r w:rsidR="00E21CEA" w:rsidRPr="39DECBC0">
        <w:rPr>
          <w:rFonts w:ascii="Segoe UI" w:hAnsi="Segoe UI" w:cs="Segoe UI"/>
          <w:color w:val="172B4D"/>
          <w:spacing w:val="-1"/>
          <w:sz w:val="24"/>
        </w:rPr>
        <w:t xml:space="preserve">, </w:t>
      </w:r>
      <w:r w:rsidR="00F86C78" w:rsidRPr="39DECBC0">
        <w:rPr>
          <w:rFonts w:ascii="Segoe UI" w:hAnsi="Segoe UI" w:cs="Segoe UI"/>
          <w:color w:val="172B4D"/>
          <w:spacing w:val="-1"/>
          <w:sz w:val="24"/>
        </w:rPr>
        <w:t xml:space="preserve">be open </w:t>
      </w:r>
      <w:r w:rsidR="00E21CEA" w:rsidRPr="39DECBC0">
        <w:rPr>
          <w:rFonts w:ascii="Segoe UI" w:hAnsi="Segoe UI" w:cs="Segoe UI"/>
          <w:color w:val="172B4D"/>
          <w:spacing w:val="-1"/>
          <w:sz w:val="24"/>
        </w:rPr>
        <w:t xml:space="preserve">and free and </w:t>
      </w:r>
      <w:r w:rsidR="00F86C78" w:rsidRPr="39DECBC0">
        <w:rPr>
          <w:rFonts w:ascii="Segoe UI" w:hAnsi="Segoe UI" w:cs="Segoe UI"/>
          <w:color w:val="172B4D"/>
          <w:spacing w:val="-1"/>
          <w:sz w:val="24"/>
        </w:rPr>
        <w:t xml:space="preserve">not </w:t>
      </w:r>
      <w:r w:rsidR="006D697D" w:rsidRPr="39DECBC0">
        <w:rPr>
          <w:rFonts w:ascii="Segoe UI" w:hAnsi="Segoe UI" w:cs="Segoe UI"/>
          <w:color w:val="172B4D"/>
          <w:spacing w:val="-1"/>
          <w:sz w:val="24"/>
        </w:rPr>
        <w:t>create</w:t>
      </w:r>
      <w:r w:rsidR="007236BD" w:rsidRPr="39DECBC0">
        <w:rPr>
          <w:rFonts w:ascii="Segoe UI" w:hAnsi="Segoe UI" w:cs="Segoe UI"/>
          <w:color w:val="172B4D"/>
          <w:spacing w:val="-1"/>
          <w:sz w:val="24"/>
        </w:rPr>
        <w:t xml:space="preserve"> any dependency that </w:t>
      </w:r>
      <w:r w:rsidR="007236BD" w:rsidRPr="39DECBC0">
        <w:rPr>
          <w:rFonts w:ascii="Segoe UI" w:hAnsi="Segoe UI" w:cs="Segoe UI"/>
          <w:color w:val="172B4D"/>
          <w:sz w:val="24"/>
        </w:rPr>
        <w:t>limits or restricts</w:t>
      </w:r>
      <w:r w:rsidR="00BD0FA5" w:rsidRPr="39DECBC0">
        <w:rPr>
          <w:rFonts w:ascii="Segoe UI" w:hAnsi="Segoe UI" w:cs="Segoe UI"/>
          <w:color w:val="172B4D"/>
          <w:sz w:val="24"/>
        </w:rPr>
        <w:t xml:space="preserve"> the</w:t>
      </w:r>
      <w:r w:rsidR="007236BD" w:rsidRPr="39DECBC0">
        <w:rPr>
          <w:rFonts w:ascii="Segoe UI" w:hAnsi="Segoe UI" w:cs="Segoe UI"/>
          <w:color w:val="172B4D"/>
          <w:sz w:val="24"/>
        </w:rPr>
        <w:t xml:space="preserve"> </w:t>
      </w:r>
      <w:r w:rsidR="39DECBC0" w:rsidRPr="39DECBC0">
        <w:rPr>
          <w:rFonts w:ascii="Segoe UI" w:hAnsi="Segoe UI" w:cs="Segoe UI"/>
          <w:color w:val="172B4D"/>
          <w:sz w:val="24"/>
        </w:rPr>
        <w:t>use</w:t>
      </w:r>
      <w:r w:rsidR="007236BD" w:rsidRPr="39DECBC0">
        <w:rPr>
          <w:rFonts w:ascii="Segoe UI" w:hAnsi="Segoe UI" w:cs="Segoe UI"/>
          <w:color w:val="172B4D"/>
          <w:spacing w:val="-1"/>
          <w:sz w:val="24"/>
        </w:rPr>
        <w:t>, accessib</w:t>
      </w:r>
      <w:r w:rsidR="007236BD" w:rsidRPr="39DECBC0">
        <w:rPr>
          <w:rFonts w:ascii="Segoe UI" w:hAnsi="Segoe UI" w:cs="Segoe UI"/>
          <w:color w:val="172B4D"/>
          <w:sz w:val="24"/>
        </w:rPr>
        <w:t>ility</w:t>
      </w:r>
      <w:r w:rsidR="007236BD" w:rsidRPr="39DECBC0">
        <w:rPr>
          <w:rFonts w:ascii="Segoe UI" w:hAnsi="Segoe UI" w:cs="Segoe UI"/>
          <w:color w:val="172B4D"/>
          <w:spacing w:val="-1"/>
          <w:sz w:val="24"/>
        </w:rPr>
        <w:t>, and availab</w:t>
      </w:r>
      <w:r w:rsidR="007236BD" w:rsidRPr="39DECBC0">
        <w:rPr>
          <w:rFonts w:ascii="Segoe UI" w:hAnsi="Segoe UI" w:cs="Segoe UI"/>
          <w:color w:val="172B4D"/>
          <w:sz w:val="24"/>
        </w:rPr>
        <w:t>ility</w:t>
      </w:r>
      <w:r w:rsidR="007236BD" w:rsidRPr="39DECBC0">
        <w:rPr>
          <w:rFonts w:ascii="Segoe UI" w:hAnsi="Segoe UI" w:cs="Segoe UI"/>
          <w:color w:val="172B4D"/>
          <w:spacing w:val="-1"/>
          <w:sz w:val="24"/>
        </w:rPr>
        <w:t xml:space="preserve"> </w:t>
      </w:r>
      <w:r w:rsidR="00BD0FA5" w:rsidRPr="39DECBC0">
        <w:rPr>
          <w:rFonts w:ascii="Segoe UI" w:hAnsi="Segoe UI" w:cs="Segoe UI"/>
          <w:color w:val="172B4D"/>
          <w:spacing w:val="-1"/>
          <w:sz w:val="24"/>
        </w:rPr>
        <w:t>of</w:t>
      </w:r>
      <w:r w:rsidR="007236BD" w:rsidRPr="39DECBC0">
        <w:rPr>
          <w:rFonts w:ascii="Segoe UI" w:hAnsi="Segoe UI" w:cs="Segoe UI"/>
          <w:color w:val="172B4D"/>
          <w:spacing w:val="-1"/>
          <w:sz w:val="24"/>
        </w:rPr>
        <w:t xml:space="preserve"> digital transparency</w:t>
      </w:r>
      <w:r w:rsidR="00506BA0" w:rsidRPr="39DECBC0">
        <w:rPr>
          <w:rFonts w:ascii="Segoe UI" w:hAnsi="Segoe UI" w:cs="Segoe UI"/>
          <w:color w:val="172B4D"/>
          <w:spacing w:val="-1"/>
          <w:sz w:val="24"/>
        </w:rPr>
        <w:t xml:space="preserve"> or the ability for the PII Principal to provide and manage their own </w:t>
      </w:r>
      <w:r w:rsidR="007236BD" w:rsidRPr="39DECBC0">
        <w:rPr>
          <w:rFonts w:ascii="Segoe UI" w:hAnsi="Segoe UI" w:cs="Segoe UI"/>
          <w:color w:val="172B4D"/>
          <w:spacing w:val="-1"/>
          <w:sz w:val="24"/>
        </w:rPr>
        <w:t xml:space="preserve">consent.  </w:t>
      </w:r>
    </w:p>
    <w:p w14:paraId="4E8BBE18" w14:textId="77777777" w:rsidR="007236BD" w:rsidRDefault="007236BD" w:rsidP="007236BD">
      <w:pPr>
        <w:shd w:val="clear" w:color="auto" w:fill="FFFFFF"/>
        <w:spacing w:before="100" w:after="100"/>
      </w:pPr>
      <w:r>
        <w:rPr>
          <w:rFonts w:ascii="Segoe UI" w:hAnsi="Segoe UI" w:cs="Segoe UI"/>
          <w:b/>
          <w:bCs/>
          <w:color w:val="172B4D"/>
          <w:spacing w:val="-1"/>
          <w:sz w:val="24"/>
        </w:rPr>
        <w:t>Suggested Citation: (upon WG approval)</w:t>
      </w:r>
    </w:p>
    <w:p w14:paraId="62087449" w14:textId="3D516505" w:rsidR="007236BD" w:rsidRDefault="00F21A60" w:rsidP="39DECBC0">
      <w:pPr>
        <w:shd w:val="clear" w:color="auto" w:fill="FFFFFF" w:themeFill="background1"/>
        <w:spacing w:before="100" w:after="100"/>
        <w:rPr>
          <w:rFonts w:ascii="Segoe UI" w:hAnsi="Segoe UI" w:cs="Segoe UI"/>
          <w:color w:val="172B4D"/>
          <w:spacing w:val="-1"/>
          <w:sz w:val="24"/>
        </w:rPr>
      </w:pPr>
      <w:r>
        <w:t xml:space="preserve">ANCR </w:t>
      </w:r>
      <w:r w:rsidR="00F625D2">
        <w:t>Digital Transparency Performance</w:t>
      </w:r>
      <w:r>
        <w:t xml:space="preserve"> Scheme</w:t>
      </w:r>
      <w:r w:rsidR="00E34D11">
        <w:t>,</w:t>
      </w:r>
      <w:r>
        <w:t xml:space="preserve"> Part</w:t>
      </w:r>
      <w:r w:rsidR="00E34D11">
        <w:t xml:space="preserve"> 1 &amp; 2</w:t>
      </w:r>
      <w:r w:rsidR="00F15A1E">
        <w:t xml:space="preserve"> v1.0</w:t>
      </w:r>
    </w:p>
    <w:p w14:paraId="7961FEFD"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2" w:name="_Toc146006668"/>
      <w:r>
        <w:rPr>
          <w:rFonts w:ascii="Segoe UI" w:hAnsi="Segoe UI" w:cs="Segoe UI"/>
          <w:color w:val="172B4D"/>
          <w:spacing w:val="-2"/>
          <w:sz w:val="41"/>
          <w:szCs w:val="41"/>
        </w:rPr>
        <w:t>NOTICE</w:t>
      </w:r>
      <w:bookmarkEnd w:id="2"/>
    </w:p>
    <w:p w14:paraId="3F803462" w14:textId="1D64DD7C" w:rsidR="007236BD" w:rsidRDefault="007236BD" w:rsidP="39DECBC0">
      <w:pPr>
        <w:shd w:val="clear" w:color="auto" w:fill="FFFFFF" w:themeFill="background1"/>
        <w:spacing w:before="100" w:after="100"/>
        <w:jc w:val="both"/>
        <w:rPr>
          <w:rFonts w:ascii="Segoe UI" w:hAnsi="Segoe UI" w:cs="Segoe UI"/>
          <w:color w:val="172B4D"/>
          <w:spacing w:val="-1"/>
          <w:sz w:val="24"/>
        </w:rPr>
      </w:pPr>
      <w:r w:rsidRPr="39DECBC0">
        <w:rPr>
          <w:rFonts w:ascii="Segoe UI" w:hAnsi="Segoe UI" w:cs="Segoe UI"/>
          <w:color w:val="172B4D"/>
          <w:spacing w:val="-1"/>
          <w:sz w:val="24"/>
        </w:rPr>
        <w:t>This specification relies on (open access to) ISO/IEC 29100 Security and privacy techniques, to generate a notice receipt, which is stored in a</w:t>
      </w:r>
      <w:r w:rsidR="73FDB7EB" w:rsidRPr="73FDB7EB">
        <w:rPr>
          <w:rFonts w:ascii="Segoe UI" w:hAnsi="Segoe UI" w:cs="Segoe UI"/>
          <w:color w:val="172B4D"/>
          <w:sz w:val="24"/>
        </w:rPr>
        <w:t>n</w:t>
      </w:r>
      <w:r w:rsidRPr="39DECBC0">
        <w:rPr>
          <w:rFonts w:ascii="Segoe UI" w:hAnsi="Segoe UI" w:cs="Segoe UI"/>
          <w:color w:val="172B4D"/>
          <w:spacing w:val="-1"/>
          <w:sz w:val="24"/>
        </w:rPr>
        <w:t xml:space="preserve"> ANCR </w:t>
      </w:r>
      <w:r w:rsidR="73FDB7EB" w:rsidRPr="73FDB7EB">
        <w:rPr>
          <w:rFonts w:ascii="Segoe UI" w:hAnsi="Segoe UI" w:cs="Segoe UI"/>
          <w:color w:val="172B4D"/>
          <w:sz w:val="24"/>
        </w:rPr>
        <w:t xml:space="preserve">consent </w:t>
      </w:r>
      <w:r w:rsidRPr="39DECBC0">
        <w:rPr>
          <w:rFonts w:ascii="Segoe UI" w:hAnsi="Segoe UI" w:cs="Segoe UI"/>
          <w:color w:val="172B4D"/>
          <w:spacing w:val="-1"/>
          <w:sz w:val="24"/>
        </w:rPr>
        <w:t>record format for conformity assessment</w:t>
      </w:r>
      <w:r w:rsidR="00A93650">
        <w:rPr>
          <w:rFonts w:ascii="Segoe UI" w:hAnsi="Segoe UI" w:cs="Segoe UI"/>
          <w:color w:val="172B4D"/>
          <w:spacing w:val="-1"/>
          <w:sz w:val="24"/>
        </w:rPr>
        <w:t xml:space="preserve"> as specified in </w:t>
      </w:r>
      <w:r w:rsidRPr="39DECBC0">
        <w:rPr>
          <w:rFonts w:ascii="Segoe UI" w:hAnsi="Segoe UI" w:cs="Segoe UI"/>
          <w:color w:val="172B4D"/>
          <w:spacing w:val="-1"/>
          <w:sz w:val="24"/>
        </w:rPr>
        <w:t xml:space="preserve">the Kantara Initiative </w:t>
      </w:r>
      <w:hyperlink r:id="rId11" w:history="1">
        <w:r w:rsidR="73FDB7EB" w:rsidRPr="73FDB7EB">
          <w:rPr>
            <w:rStyle w:val="Hyperlink"/>
            <w:rFonts w:ascii="Segoe UI" w:hAnsi="Segoe UI" w:cs="Segoe UI"/>
            <w:sz w:val="24"/>
          </w:rPr>
          <w:t>Consent Receipt v1.1</w:t>
        </w:r>
      </w:hyperlink>
      <w:r w:rsidR="73FDB7EB" w:rsidRPr="73FDB7EB">
        <w:rPr>
          <w:rFonts w:ascii="Segoe UI" w:hAnsi="Segoe UI" w:cs="Segoe UI"/>
          <w:color w:val="172B4D"/>
          <w:sz w:val="24"/>
        </w:rPr>
        <w:t>.</w:t>
      </w:r>
      <w:r w:rsidR="00F705D4">
        <w:rPr>
          <w:rStyle w:val="FootnoteReference"/>
          <w:rFonts w:ascii="Segoe UI" w:hAnsi="Segoe UI" w:cs="Segoe UI"/>
          <w:color w:val="172B4D"/>
          <w:sz w:val="24"/>
        </w:rPr>
        <w:footnoteReference w:id="3"/>
      </w:r>
      <w:r w:rsidRPr="39DECBC0">
        <w:rPr>
          <w:rFonts w:ascii="Segoe UI" w:hAnsi="Segoe UI" w:cs="Segoe UI"/>
          <w:color w:val="172B4D"/>
          <w:spacing w:val="-1"/>
          <w:sz w:val="24"/>
        </w:rPr>
        <w:t xml:space="preserve"> </w:t>
      </w:r>
    </w:p>
    <w:p w14:paraId="346672D6"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59505069" w14:textId="22587514" w:rsidR="007236BD" w:rsidRPr="00353323" w:rsidRDefault="00F625D2" w:rsidP="00353323">
      <w:pPr>
        <w:pStyle w:val="Heading2-terminology"/>
      </w:pPr>
      <w:bookmarkStart w:id="3" w:name="_Toc146006669"/>
      <w:r w:rsidRPr="00353323">
        <w:t>C</w:t>
      </w:r>
      <w:r w:rsidR="007236BD" w:rsidRPr="00353323">
        <w:t>onditions</w:t>
      </w:r>
      <w:r w:rsidRPr="00353323">
        <w:t xml:space="preserve"> for use</w:t>
      </w:r>
      <w:bookmarkEnd w:id="3"/>
    </w:p>
    <w:p w14:paraId="7929AFB9" w14:textId="1B89B518"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License Condition: This specification is solely used for assessing conformance to the Transparency Code of Conduct</w:t>
      </w:r>
      <w:r w:rsidR="00E62675" w:rsidRPr="73FDB7EB">
        <w:rPr>
          <w:rFonts w:ascii="Segoe UI" w:hAnsi="Segoe UI" w:cs="Segoe UI"/>
          <w:color w:val="172B4D"/>
          <w:spacing w:val="-1"/>
          <w:sz w:val="24"/>
        </w:rPr>
        <w:t xml:space="preserve"> </w:t>
      </w:r>
      <w:r w:rsidRPr="73FDB7EB">
        <w:rPr>
          <w:rFonts w:ascii="Segoe UI" w:hAnsi="Segoe UI" w:cs="Segoe UI"/>
          <w:color w:val="172B4D"/>
          <w:spacing w:val="-1"/>
          <w:sz w:val="24"/>
        </w:rPr>
        <w:t>(</w:t>
      </w:r>
      <w:r w:rsidR="00152C8E" w:rsidRPr="73FDB7EB">
        <w:rPr>
          <w:rFonts w:ascii="Segoe UI" w:hAnsi="Segoe UI" w:cs="Segoe UI"/>
          <w:color w:val="172B4D"/>
          <w:spacing w:val="-1"/>
          <w:sz w:val="24"/>
        </w:rPr>
        <w:t>Appendix C</w:t>
      </w:r>
      <w:r w:rsidRPr="73FDB7EB">
        <w:rPr>
          <w:rFonts w:ascii="Segoe UI" w:hAnsi="Segoe UI" w:cs="Segoe UI"/>
          <w:color w:val="172B4D"/>
          <w:spacing w:val="-1"/>
          <w:sz w:val="24"/>
        </w:rPr>
        <w:t xml:space="preserve">), for implementing the Council of Europe 108+ Chapter III, Rights of the Data Subject, Section 1 Transparency, and modalities, Article 14, 1 – 8. This Transparency Code of Conduct is internationally representative of notice and consent legal and social requirements. It can be represented today in the </w:t>
      </w:r>
      <w:r w:rsidR="00353323" w:rsidRPr="73FDB7EB">
        <w:rPr>
          <w:rFonts w:ascii="Segoe UI" w:hAnsi="Segoe UI" w:cs="Segoe UI"/>
          <w:color w:val="172B4D"/>
          <w:spacing w:val="-1"/>
          <w:sz w:val="24"/>
        </w:rPr>
        <w:t>form</w:t>
      </w:r>
      <w:r w:rsidRPr="73FDB7EB">
        <w:rPr>
          <w:rFonts w:ascii="Segoe UI" w:hAnsi="Segoe UI" w:cs="Segoe UI"/>
          <w:color w:val="172B4D"/>
          <w:spacing w:val="-1"/>
          <w:sz w:val="24"/>
        </w:rPr>
        <w:t xml:space="preserve"> of privacy policy </w:t>
      </w:r>
      <w:r w:rsidR="00E62675" w:rsidRPr="73FDB7EB">
        <w:rPr>
          <w:rFonts w:ascii="Segoe UI" w:hAnsi="Segoe UI" w:cs="Segoe UI"/>
          <w:color w:val="172B4D"/>
          <w:spacing w:val="-1"/>
          <w:sz w:val="24"/>
        </w:rPr>
        <w:t>links, physical</w:t>
      </w:r>
      <w:r w:rsidRPr="73FDB7EB">
        <w:rPr>
          <w:rFonts w:ascii="Segoe UI" w:hAnsi="Segoe UI" w:cs="Segoe UI"/>
          <w:color w:val="172B4D"/>
          <w:spacing w:val="-1"/>
          <w:sz w:val="24"/>
        </w:rPr>
        <w:t xml:space="preserve"> signage, digital cookies</w:t>
      </w:r>
      <w:r w:rsidR="00A91826">
        <w:rPr>
          <w:rFonts w:ascii="Segoe UI" w:hAnsi="Segoe UI" w:cs="Segoe UI"/>
          <w:color w:val="172B4D"/>
          <w:spacing w:val="-1"/>
          <w:sz w:val="24"/>
        </w:rPr>
        <w:t xml:space="preserve"> and</w:t>
      </w:r>
      <w:r w:rsidRPr="73FDB7EB">
        <w:rPr>
          <w:rFonts w:ascii="Segoe UI" w:hAnsi="Segoe UI" w:cs="Segoe UI"/>
          <w:color w:val="172B4D"/>
          <w:spacing w:val="-1"/>
          <w:sz w:val="24"/>
        </w:rPr>
        <w:t xml:space="preserve"> security or privacy notices. These are found when accessing public and digital service spaces, in all domains and jurisdictions</w:t>
      </w:r>
      <w:r w:rsidR="00353323" w:rsidRPr="73FDB7EB">
        <w:rPr>
          <w:rFonts w:ascii="Segoe UI" w:hAnsi="Segoe UI" w:cs="Segoe UI"/>
          <w:color w:val="172B4D"/>
          <w:spacing w:val="-1"/>
          <w:sz w:val="24"/>
        </w:rPr>
        <w:t>, and are</w:t>
      </w:r>
      <w:r w:rsidR="001213C9" w:rsidRPr="73FDB7EB">
        <w:rPr>
          <w:rFonts w:ascii="Segoe UI" w:hAnsi="Segoe UI" w:cs="Segoe UI"/>
          <w:color w:val="172B4D"/>
          <w:spacing w:val="-1"/>
          <w:sz w:val="24"/>
        </w:rPr>
        <w:t xml:space="preserve"> to be </w:t>
      </w:r>
      <w:r w:rsidRPr="73FDB7EB">
        <w:rPr>
          <w:rFonts w:ascii="Segoe UI" w:hAnsi="Segoe UI" w:cs="Segoe UI"/>
          <w:color w:val="172B4D"/>
          <w:spacing w:val="-1"/>
          <w:sz w:val="24"/>
        </w:rPr>
        <w:t>referenced as practices, which MUST implement, or support the implementation of this Transparency Code of Conduct</w:t>
      </w:r>
      <w:r w:rsidR="00171574">
        <w:rPr>
          <w:rFonts w:ascii="Segoe UI" w:hAnsi="Segoe UI" w:cs="Segoe UI"/>
          <w:color w:val="172B4D"/>
          <w:spacing w:val="-1"/>
          <w:sz w:val="24"/>
        </w:rPr>
        <w:t xml:space="preserve"> for transparency modalities</w:t>
      </w:r>
      <w:r w:rsidRPr="73FDB7EB">
        <w:rPr>
          <w:rFonts w:ascii="Segoe UI" w:hAnsi="Segoe UI" w:cs="Segoe UI"/>
          <w:color w:val="172B4D"/>
          <w:spacing w:val="-1"/>
          <w:sz w:val="24"/>
        </w:rPr>
        <w:t>.</w:t>
      </w:r>
    </w:p>
    <w:p w14:paraId="4F473568" w14:textId="77777777" w:rsidR="007236BD" w:rsidRPr="00412F24" w:rsidRDefault="007236BD" w:rsidP="007236BD">
      <w:pPr>
        <w:shd w:val="clear" w:color="auto" w:fill="FFFFFF"/>
        <w:spacing w:before="100" w:after="100"/>
        <w:rPr>
          <w:rFonts w:ascii="Segoe UI" w:hAnsi="Segoe UI" w:cs="Segoe UI"/>
          <w:color w:val="172B4D"/>
          <w:spacing w:val="-1"/>
          <w:sz w:val="24"/>
        </w:rPr>
      </w:pPr>
    </w:p>
    <w:p w14:paraId="79D8B184" w14:textId="0ECF2147" w:rsidR="007236BD" w:rsidRDefault="007236BD" w:rsidP="054668F5">
      <w:pPr>
        <w:shd w:val="clear" w:color="auto" w:fill="FFFFFF" w:themeFill="background1"/>
        <w:spacing w:before="100" w:after="100"/>
        <w:jc w:val="both"/>
        <w:rPr>
          <w:rFonts w:ascii="Segoe UI" w:hAnsi="Segoe UI" w:cs="Segoe UI"/>
          <w:color w:val="172B4D"/>
          <w:spacing w:val="-1"/>
          <w:sz w:val="24"/>
        </w:rPr>
      </w:pPr>
      <w:r w:rsidRPr="054668F5">
        <w:rPr>
          <w:rFonts w:ascii="Segoe UI" w:hAnsi="Segoe UI" w:cs="Segoe UI"/>
          <w:color w:val="172B4D"/>
          <w:spacing w:val="-1"/>
          <w:sz w:val="24"/>
        </w:rPr>
        <w:t>This document has been prepared by participants of Kantara Initiative Inc ANCR-WG. Permission is hereby granted to use the document solely for the purpose of implementing the Specification for public benefit. No rights are granted to prepare derivative works of this Specification. Entities seeking permission to reproduce this document, in whole or in part, for other uses must contact the Kantara Initiative to determine whether an appropriate license for such use is available.</w:t>
      </w:r>
    </w:p>
    <w:p w14:paraId="084A938E" w14:textId="63CE73EC"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Implementation or use of this document may require licenses under third party intellectual property rights, including without limitation, patent rights. The Participants and any other contributors to the Specification are not and shall not be held responsible in any manner for identifying or failing to identify any or all such third-party intellectual property rights. This Specification is provided "AS IS," and no Participant in Kantara Initiative makes any warranty of any kind, expressed or implied, including any implied warranties of merchantability, non-infringement of third-party intellectual property rights, or fitness for a particular purpose. Implementers of this Specification are advised to review the</w:t>
      </w:r>
      <w:r w:rsidR="37CB1003" w:rsidRPr="37CB1003">
        <w:rPr>
          <w:rFonts w:ascii="Segoe UI" w:hAnsi="Segoe UI" w:cs="Segoe UI"/>
          <w:color w:val="172B4D"/>
          <w:sz w:val="24"/>
        </w:rPr>
        <w:t xml:space="preserve"> </w:t>
      </w:r>
      <w:r w:rsidRPr="73FDB7EB">
        <w:rPr>
          <w:rFonts w:ascii="Segoe UI" w:hAnsi="Segoe UI" w:cs="Segoe UI"/>
          <w:color w:val="172B4D"/>
          <w:spacing w:val="-1"/>
          <w:sz w:val="24"/>
        </w:rPr>
        <w:t>Kantara</w:t>
      </w:r>
      <w:r w:rsidR="37CB1003" w:rsidRPr="37CB1003">
        <w:rPr>
          <w:rFonts w:ascii="Segoe UI" w:hAnsi="Segoe UI" w:cs="Segoe UI"/>
          <w:color w:val="172B4D"/>
          <w:sz w:val="24"/>
        </w:rPr>
        <w:t xml:space="preserve"> Initiative’s</w:t>
      </w:r>
      <w:r w:rsidR="002C47EA">
        <w:rPr>
          <w:rFonts w:ascii="Segoe UI" w:hAnsi="Segoe UI" w:cs="Segoe UI"/>
          <w:color w:val="172B4D"/>
          <w:sz w:val="24"/>
        </w:rPr>
        <w:t xml:space="preserve"> </w:t>
      </w:r>
      <w:r w:rsidRPr="73FDB7EB">
        <w:rPr>
          <w:rFonts w:ascii="Segoe UI" w:hAnsi="Segoe UI" w:cs="Segoe UI"/>
          <w:color w:val="172B4D"/>
          <w:spacing w:val="-1"/>
          <w:sz w:val="24"/>
        </w:rPr>
        <w:t>website (</w:t>
      </w:r>
      <w:hyperlink r:id="rId12" w:history="1">
        <w:r w:rsidRPr="73FDB7EB">
          <w:rPr>
            <w:rFonts w:ascii="Segoe UI" w:hAnsi="Segoe UI" w:cs="Segoe UI"/>
            <w:color w:val="0000FF"/>
            <w:spacing w:val="-1"/>
            <w:sz w:val="24"/>
          </w:rPr>
          <w:t>Kantara Initiative: Trust through ID Assurance</w:t>
        </w:r>
      </w:hyperlink>
      <w:r w:rsidRPr="73FDB7EB">
        <w:rPr>
          <w:rFonts w:ascii="Segoe UI" w:hAnsi="Segoe UI" w:cs="Segoe UI"/>
          <w:color w:val="172B4D"/>
          <w:spacing w:val="-1"/>
          <w:sz w:val="24"/>
        </w:rPr>
        <w:t xml:space="preserve"> ) for information concerning any Necessary Claims Disclosure Notices that have been received by the Kantara Initiative Board of Directors.</w:t>
      </w:r>
    </w:p>
    <w:p w14:paraId="300B68E2" w14:textId="77777777" w:rsidR="007236BD" w:rsidRDefault="007236BD" w:rsidP="007236BD">
      <w:pPr>
        <w:spacing w:after="0"/>
        <w:rPr>
          <w:rFonts w:ascii="Segoe UI" w:hAnsi="Segoe UI" w:cs="Segoe UI"/>
          <w:color w:val="172B4D"/>
          <w:spacing w:val="-1"/>
          <w:sz w:val="24"/>
        </w:rPr>
      </w:pPr>
      <w:r>
        <w:rPr>
          <w:rFonts w:ascii="Segoe UI" w:hAnsi="Segoe UI" w:cs="Segoe UI"/>
          <w:color w:val="172B4D"/>
          <w:spacing w:val="-1"/>
          <w:sz w:val="24"/>
        </w:rPr>
        <w:br w:type="page"/>
      </w:r>
    </w:p>
    <w:p w14:paraId="40C365B7"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4" w:name="_Toc146006670"/>
      <w:r>
        <w:rPr>
          <w:rFonts w:ascii="Segoe UI" w:hAnsi="Segoe UI" w:cs="Segoe UI"/>
          <w:color w:val="172B4D"/>
          <w:spacing w:val="-2"/>
          <w:sz w:val="41"/>
          <w:szCs w:val="41"/>
        </w:rPr>
        <w:lastRenderedPageBreak/>
        <w:t>Dear reader,</w:t>
      </w:r>
      <w:bookmarkEnd w:id="4"/>
    </w:p>
    <w:p w14:paraId="2321FF7D" w14:textId="37E6D1D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Thank you for downloading this publication prepared by the international community of experts that comprise the Kantara Initiative. Kantara is a global non-profit ‘commons’ dedicated to improving trustworthy use of digital identity and personal data through innovation, </w:t>
      </w:r>
      <w:r w:rsidR="00353323">
        <w:rPr>
          <w:rFonts w:ascii="Segoe UI" w:hAnsi="Segoe UI" w:cs="Segoe UI"/>
          <w:color w:val="172B4D"/>
          <w:spacing w:val="-1"/>
          <w:sz w:val="24"/>
        </w:rPr>
        <w:t>standardization,</w:t>
      </w:r>
      <w:r>
        <w:rPr>
          <w:rFonts w:ascii="Segoe UI" w:hAnsi="Segoe UI" w:cs="Segoe UI"/>
          <w:color w:val="172B4D"/>
          <w:spacing w:val="-1"/>
          <w:sz w:val="24"/>
        </w:rPr>
        <w:t xml:space="preserve"> and good practice.</w:t>
      </w:r>
    </w:p>
    <w:p w14:paraId="6A53285D" w14:textId="3C98D37E"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Kantara is known around the world for incubating innovative concepts, operating Trust Frameworks to assure digital identity and privacy service providers and developing community-led best practices and specifications. Its efforts are acknowledged by OECD ITAC, UNCITRAL, ISO SC27, other consortia and governments around the world. “Nurture, Develop, </w:t>
      </w:r>
      <w:bookmarkStart w:id="5" w:name="_Int_CUA8WgpT"/>
      <w:r w:rsidRPr="73FDB7EB">
        <w:rPr>
          <w:rFonts w:ascii="Segoe UI" w:hAnsi="Segoe UI" w:cs="Segoe UI"/>
          <w:color w:val="172B4D"/>
          <w:spacing w:val="-1"/>
          <w:sz w:val="24"/>
        </w:rPr>
        <w:t>Operate</w:t>
      </w:r>
      <w:bookmarkEnd w:id="5"/>
      <w:r w:rsidRPr="73FDB7EB">
        <w:rPr>
          <w:rFonts w:ascii="Segoe UI" w:hAnsi="Segoe UI" w:cs="Segoe UI"/>
          <w:color w:val="172B4D"/>
          <w:spacing w:val="-1"/>
          <w:sz w:val="24"/>
        </w:rPr>
        <w:t>”</w:t>
      </w:r>
      <w:r w:rsidR="00542767" w:rsidRPr="73FDB7EB">
        <w:rPr>
          <w:rFonts w:ascii="Segoe UI" w:hAnsi="Segoe UI" w:cs="Segoe UI"/>
          <w:color w:val="172B4D"/>
          <w:spacing w:val="-1"/>
          <w:sz w:val="24"/>
        </w:rPr>
        <w:t xml:space="preserve"> </w:t>
      </w:r>
      <w:r w:rsidRPr="73FDB7EB">
        <w:rPr>
          <w:rFonts w:ascii="Segoe UI" w:hAnsi="Segoe UI" w:cs="Segoe UI"/>
          <w:color w:val="172B4D"/>
          <w:spacing w:val="-1"/>
          <w:sz w:val="24"/>
        </w:rPr>
        <w:t>captures the rhythm of Kantara in consolidating an inclusive, equitable digital economy offering value and benefit to all.</w:t>
      </w:r>
    </w:p>
    <w:p w14:paraId="13405C58" w14:textId="77777777" w:rsidR="007236BD" w:rsidRDefault="007236BD" w:rsidP="007236BD">
      <w:pPr>
        <w:shd w:val="clear" w:color="auto" w:fill="FFFFFF"/>
        <w:spacing w:before="100" w:after="100"/>
        <w:jc w:val="both"/>
      </w:pPr>
      <w:r>
        <w:rPr>
          <w:rFonts w:ascii="Segoe UI" w:hAnsi="Segoe UI" w:cs="Segoe UI"/>
          <w:color w:val="172B4D"/>
          <w:spacing w:val="-1"/>
          <w:sz w:val="24"/>
        </w:rPr>
        <w:t xml:space="preserve">Every publication, in every domain, is capable of improvement. Kantara welcomes and values your contribution through </w:t>
      </w:r>
      <w:hyperlink r:id="rId13" w:tooltip="https://kantarainitiative.org/membership/" w:history="1">
        <w:r>
          <w:rPr>
            <w:rFonts w:ascii="Segoe UI" w:hAnsi="Segoe UI" w:cs="Segoe UI"/>
            <w:color w:val="0000FF"/>
            <w:spacing w:val="-1"/>
            <w:sz w:val="24"/>
            <w:u w:val="single"/>
          </w:rPr>
          <w:t>membership, sponsorship</w:t>
        </w:r>
      </w:hyperlink>
      <w:r>
        <w:rPr>
          <w:rFonts w:ascii="Segoe UI" w:hAnsi="Segoe UI" w:cs="Segoe UI"/>
          <w:color w:val="172B4D"/>
          <w:spacing w:val="-1"/>
          <w:sz w:val="24"/>
        </w:rPr>
        <w:t xml:space="preserve"> and active participation in the </w:t>
      </w:r>
      <w:hyperlink r:id="rId14" w:tooltip="https://kantarainitiative.org/groups/isi-work-group/" w:history="1">
        <w:r>
          <w:rPr>
            <w:rFonts w:ascii="Segoe UI" w:hAnsi="Segoe UI" w:cs="Segoe UI"/>
            <w:color w:val="0000FF"/>
            <w:spacing w:val="-1"/>
            <w:sz w:val="24"/>
            <w:u w:val="single"/>
          </w:rPr>
          <w:t>working group</w:t>
        </w:r>
      </w:hyperlink>
      <w:r>
        <w:rPr>
          <w:rFonts w:ascii="Segoe UI" w:hAnsi="Segoe UI" w:cs="Segoe UI"/>
          <w:color w:val="172B4D"/>
          <w:spacing w:val="-1"/>
          <w:sz w:val="24"/>
        </w:rPr>
        <w:t xml:space="preserve"> that produced this and participation in all our endeavors so that Kantara can reflect its value back to you and your organization.</w:t>
      </w:r>
    </w:p>
    <w:p w14:paraId="0895D4A2" w14:textId="77777777" w:rsidR="00F15A1E" w:rsidRDefault="00F15A1E" w:rsidP="73FDB7EB">
      <w:pPr>
        <w:shd w:val="clear" w:color="auto" w:fill="FFFFFF" w:themeFill="background1"/>
        <w:spacing w:before="100" w:after="100"/>
        <w:jc w:val="both"/>
        <w:rPr>
          <w:rFonts w:ascii="Segoe UI" w:hAnsi="Segoe UI" w:cs="Segoe UI"/>
          <w:color w:val="172B4D"/>
          <w:spacing w:val="-1"/>
          <w:sz w:val="24"/>
        </w:rPr>
      </w:pPr>
    </w:p>
    <w:p w14:paraId="138E93A1" w14:textId="700846ED" w:rsidR="73FDB7EB" w:rsidRDefault="00F15A1E" w:rsidP="73FDB7EB">
      <w:pPr>
        <w:shd w:val="clear" w:color="auto" w:fill="FFFFFF" w:themeFill="background1"/>
        <w:spacing w:before="100" w:after="100"/>
        <w:jc w:val="both"/>
        <w:rPr>
          <w:rFonts w:ascii="Segoe UI" w:hAnsi="Segoe UI" w:cs="Segoe UI"/>
          <w:color w:val="172B4D"/>
          <w:sz w:val="24"/>
        </w:rPr>
      </w:pPr>
      <w:r w:rsidRPr="73FDB7EB">
        <w:rPr>
          <w:rFonts w:ascii="Segoe UI" w:hAnsi="Segoe UI" w:cs="Segoe UI"/>
          <w:color w:val="172B4D"/>
          <w:spacing w:val="-1"/>
          <w:sz w:val="24"/>
        </w:rPr>
        <w:t>Copyright: The content of this document is copyright of Kantara Initiative, Inc.</w:t>
      </w:r>
      <w:r>
        <w:rPr>
          <w:rFonts w:ascii="Segoe UI" w:hAnsi="Segoe UI" w:cs="Segoe UI"/>
          <w:color w:val="172B4D"/>
          <w:spacing w:val="-1"/>
          <w:sz w:val="24"/>
        </w:rPr>
        <w:br/>
      </w:r>
      <w:r w:rsidRPr="73FDB7EB">
        <w:rPr>
          <w:rFonts w:ascii="Segoe UI" w:hAnsi="Segoe UI" w:cs="Segoe UI"/>
          <w:color w:val="172B4D"/>
          <w:spacing w:val="-1"/>
          <w:sz w:val="24"/>
        </w:rPr>
        <w:t>© 2023 Kantara Initiative, Inc.</w:t>
      </w:r>
    </w:p>
    <w:p w14:paraId="4EC73EAB" w14:textId="0456397F" w:rsidR="73FDB7EB" w:rsidRDefault="73FDB7EB" w:rsidP="73FDB7EB">
      <w:pPr>
        <w:shd w:val="clear" w:color="auto" w:fill="FFFFFF" w:themeFill="background1"/>
        <w:spacing w:before="100" w:after="100"/>
        <w:jc w:val="both"/>
        <w:rPr>
          <w:rFonts w:ascii="Segoe UI" w:hAnsi="Segoe UI" w:cs="Segoe UI"/>
          <w:color w:val="172B4D"/>
          <w:sz w:val="24"/>
        </w:rPr>
      </w:pPr>
    </w:p>
    <w:p w14:paraId="3AAFBA67" w14:textId="24DC6101" w:rsidR="73FDB7EB" w:rsidRDefault="73FDB7EB" w:rsidP="73FDB7EB">
      <w:pPr>
        <w:shd w:val="clear" w:color="auto" w:fill="FFFFFF" w:themeFill="background1"/>
        <w:spacing w:before="100" w:after="100"/>
        <w:jc w:val="both"/>
        <w:rPr>
          <w:rFonts w:ascii="Segoe UI" w:hAnsi="Segoe UI" w:cs="Segoe UI"/>
          <w:color w:val="172B4D"/>
          <w:sz w:val="24"/>
        </w:rPr>
      </w:pPr>
    </w:p>
    <w:p w14:paraId="28CF3677" w14:textId="4CCA274C" w:rsidR="73FDB7EB" w:rsidRDefault="73FDB7EB" w:rsidP="73FDB7EB">
      <w:pPr>
        <w:shd w:val="clear" w:color="auto" w:fill="FFFFFF" w:themeFill="background1"/>
        <w:spacing w:before="100" w:after="100"/>
        <w:jc w:val="both"/>
        <w:rPr>
          <w:rFonts w:ascii="Segoe UI" w:hAnsi="Segoe UI" w:cs="Segoe UI"/>
          <w:color w:val="172B4D"/>
          <w:sz w:val="24"/>
        </w:rPr>
      </w:pPr>
    </w:p>
    <w:p w14:paraId="68C57E0D" w14:textId="7F393093" w:rsidR="73FDB7EB" w:rsidRDefault="73FDB7EB" w:rsidP="73FDB7EB">
      <w:pPr>
        <w:shd w:val="clear" w:color="auto" w:fill="FFFFFF" w:themeFill="background1"/>
        <w:spacing w:before="100" w:after="100"/>
        <w:jc w:val="both"/>
        <w:rPr>
          <w:rFonts w:ascii="Segoe UI" w:hAnsi="Segoe UI" w:cs="Segoe UI"/>
          <w:color w:val="172B4D"/>
          <w:sz w:val="24"/>
        </w:rPr>
      </w:pPr>
    </w:p>
    <w:p w14:paraId="52C08974" w14:textId="1CD9A2A6" w:rsidR="73FDB7EB" w:rsidRDefault="73FDB7EB" w:rsidP="73FDB7EB">
      <w:pPr>
        <w:shd w:val="clear" w:color="auto" w:fill="FFFFFF" w:themeFill="background1"/>
        <w:spacing w:before="100" w:after="100"/>
        <w:jc w:val="both"/>
        <w:rPr>
          <w:rFonts w:ascii="Segoe UI" w:hAnsi="Segoe UI" w:cs="Segoe UI"/>
          <w:color w:val="172B4D"/>
          <w:sz w:val="24"/>
        </w:rPr>
      </w:pPr>
    </w:p>
    <w:p w14:paraId="0074150E" w14:textId="54805EC9" w:rsidR="73FDB7EB" w:rsidRDefault="73FDB7EB" w:rsidP="73FDB7EB">
      <w:pPr>
        <w:shd w:val="clear" w:color="auto" w:fill="FFFFFF" w:themeFill="background1"/>
        <w:spacing w:before="100" w:after="100"/>
        <w:jc w:val="both"/>
        <w:rPr>
          <w:rFonts w:ascii="Segoe UI" w:hAnsi="Segoe UI" w:cs="Segoe UI"/>
          <w:color w:val="172B4D"/>
          <w:sz w:val="24"/>
        </w:rPr>
      </w:pPr>
    </w:p>
    <w:p w14:paraId="10DFDE82" w14:textId="3A2BECC8" w:rsidR="73FDB7EB" w:rsidRDefault="73FDB7EB" w:rsidP="73FDB7EB">
      <w:pPr>
        <w:shd w:val="clear" w:color="auto" w:fill="FFFFFF" w:themeFill="background1"/>
        <w:spacing w:before="100" w:after="100"/>
        <w:jc w:val="both"/>
        <w:rPr>
          <w:rFonts w:ascii="Segoe UI" w:hAnsi="Segoe UI" w:cs="Segoe UI"/>
          <w:color w:val="172B4D"/>
          <w:sz w:val="24"/>
        </w:rPr>
      </w:pPr>
    </w:p>
    <w:p w14:paraId="4600B964" w14:textId="742B7718" w:rsidR="73FDB7EB" w:rsidRDefault="73FDB7EB" w:rsidP="73FDB7EB">
      <w:pPr>
        <w:shd w:val="clear" w:color="auto" w:fill="FFFFFF" w:themeFill="background1"/>
        <w:spacing w:before="100" w:after="100"/>
        <w:jc w:val="both"/>
        <w:rPr>
          <w:rFonts w:ascii="Segoe UI" w:hAnsi="Segoe UI" w:cs="Segoe UI"/>
          <w:color w:val="172B4D"/>
          <w:sz w:val="24"/>
        </w:rPr>
      </w:pPr>
    </w:p>
    <w:p w14:paraId="3677AC6E" w14:textId="77777777" w:rsidR="00F15A1E" w:rsidRDefault="00F15A1E" w:rsidP="007236BD">
      <w:pPr>
        <w:shd w:val="clear" w:color="auto" w:fill="FFFFFF"/>
        <w:spacing w:before="100" w:after="100"/>
        <w:jc w:val="both"/>
        <w:rPr>
          <w:rFonts w:ascii="Segoe UI" w:hAnsi="Segoe UI" w:cs="Segoe UI"/>
          <w:color w:val="172B4D"/>
          <w:spacing w:val="-1"/>
          <w:sz w:val="24"/>
        </w:rPr>
      </w:pPr>
    </w:p>
    <w:p w14:paraId="100FF195" w14:textId="77777777" w:rsidR="00F15A1E" w:rsidRDefault="00F15A1E" w:rsidP="007236BD">
      <w:pPr>
        <w:shd w:val="clear" w:color="auto" w:fill="FFFFFF"/>
        <w:spacing w:before="100" w:after="100"/>
        <w:jc w:val="both"/>
        <w:rPr>
          <w:rFonts w:ascii="Segoe UI" w:hAnsi="Segoe UI" w:cs="Segoe UI"/>
          <w:color w:val="172B4D"/>
          <w:spacing w:val="-1"/>
          <w:sz w:val="24"/>
        </w:rPr>
      </w:pPr>
    </w:p>
    <w:p w14:paraId="010D2684" w14:textId="77777777" w:rsidR="00F15A1E" w:rsidRDefault="00F15A1E" w:rsidP="007236BD">
      <w:pPr>
        <w:shd w:val="clear" w:color="auto" w:fill="FFFFFF"/>
        <w:spacing w:before="100" w:after="100"/>
        <w:jc w:val="both"/>
        <w:rPr>
          <w:rFonts w:ascii="Segoe UI" w:hAnsi="Segoe UI" w:cs="Segoe UI"/>
          <w:color w:val="172B4D"/>
          <w:spacing w:val="-1"/>
          <w:sz w:val="24"/>
        </w:rPr>
      </w:pPr>
    </w:p>
    <w:p w14:paraId="72D62B5E" w14:textId="77777777" w:rsidR="00F15A1E" w:rsidRDefault="00F15A1E" w:rsidP="007236BD">
      <w:pPr>
        <w:shd w:val="clear" w:color="auto" w:fill="FFFFFF"/>
        <w:spacing w:before="100" w:after="100"/>
        <w:jc w:val="both"/>
        <w:rPr>
          <w:rFonts w:ascii="Segoe UI" w:hAnsi="Segoe UI" w:cs="Segoe UI"/>
          <w:color w:val="172B4D"/>
          <w:spacing w:val="-1"/>
          <w:sz w:val="24"/>
        </w:rPr>
      </w:pPr>
    </w:p>
    <w:p w14:paraId="360F7165" w14:textId="5D2F09F3" w:rsidR="73FDB7EB" w:rsidRPr="00F15A1E" w:rsidRDefault="73FDB7EB" w:rsidP="00F15A1E">
      <w:pPr>
        <w:shd w:val="clear" w:color="auto" w:fill="FFFFFF"/>
        <w:spacing w:before="100" w:after="100"/>
        <w:jc w:val="both"/>
        <w:rPr>
          <w:rFonts w:ascii="Segoe UI" w:hAnsi="Segoe UI" w:cs="Segoe UI"/>
          <w:color w:val="172B4D"/>
          <w:spacing w:val="-1"/>
          <w:sz w:val="24"/>
        </w:rPr>
      </w:pPr>
      <w:r>
        <w:br w:type="page"/>
      </w:r>
    </w:p>
    <w:p w14:paraId="1735BCC5" w14:textId="77777777" w:rsidR="004741B4" w:rsidRDefault="004741B4" w:rsidP="004741B4">
      <w:pPr>
        <w:shd w:val="clear" w:color="auto" w:fill="FFFFFF"/>
        <w:spacing w:before="400" w:after="0"/>
        <w:jc w:val="both"/>
        <w:outlineLvl w:val="0"/>
        <w:rPr>
          <w:rFonts w:ascii="Segoe UI" w:hAnsi="Segoe UI" w:cs="Segoe UI"/>
          <w:color w:val="172B4D"/>
          <w:spacing w:val="-2"/>
          <w:sz w:val="41"/>
          <w:szCs w:val="41"/>
        </w:rPr>
      </w:pPr>
      <w:bookmarkStart w:id="6" w:name="_Toc146006671"/>
      <w:r>
        <w:rPr>
          <w:rFonts w:ascii="Segoe UI" w:hAnsi="Segoe UI" w:cs="Segoe UI"/>
          <w:color w:val="172B4D"/>
          <w:spacing w:val="-2"/>
          <w:sz w:val="41"/>
          <w:szCs w:val="41"/>
        </w:rPr>
        <w:lastRenderedPageBreak/>
        <w:t>Abstract</w:t>
      </w:r>
      <w:bookmarkEnd w:id="6"/>
    </w:p>
    <w:p w14:paraId="03977E4D" w14:textId="153A09DC" w:rsidR="004741B4" w:rsidRDefault="73FDB7EB" w:rsidP="00384F46">
      <w:r>
        <w:t xml:space="preserve">In context of processing personally identifiable information a PII Principal is not able to see who is processing their data or </w:t>
      </w:r>
      <w:r w:rsidR="00E04B67">
        <w:t xml:space="preserve">is not </w:t>
      </w:r>
      <w:r>
        <w:t xml:space="preserve">notified when </w:t>
      </w:r>
      <w:r w:rsidR="00E04B67">
        <w:t>their data</w:t>
      </w:r>
      <w:r>
        <w:t xml:space="preserve"> is disclosed</w:t>
      </w:r>
      <w:r w:rsidR="007F1ECB">
        <w:t>.</w:t>
      </w:r>
      <w:r>
        <w:t xml:space="preserve"> As a result, today, </w:t>
      </w:r>
      <w:r w:rsidR="00B316CF">
        <w:t>the Individual is</w:t>
      </w:r>
      <w:r>
        <w:t xml:space="preserve"> not able to trust the use of digital identity technologies</w:t>
      </w:r>
      <w:r w:rsidR="0015298C">
        <w:t xml:space="preserve"> and digital </w:t>
      </w:r>
      <w:r w:rsidR="007F1ECB">
        <w:t>trust</w:t>
      </w:r>
      <w:r>
        <w:t xml:space="preserve">. </w:t>
      </w:r>
    </w:p>
    <w:p w14:paraId="63F72507" w14:textId="5467CBCE" w:rsidR="005D0D06" w:rsidRDefault="73FDB7EB" w:rsidP="00384F46">
      <w:pPr>
        <w:pStyle w:val="ListParagraph"/>
        <w:numPr>
          <w:ilvl w:val="0"/>
          <w:numId w:val="191"/>
        </w:numPr>
      </w:pPr>
      <w:r>
        <w:t xml:space="preserve">At this time there is little transparency over required digital security and privacy online.  </w:t>
      </w:r>
      <w:r w:rsidR="00DB7373">
        <w:t xml:space="preserve">This is largely due to outdated record </w:t>
      </w:r>
    </w:p>
    <w:p w14:paraId="32AAA660" w14:textId="09D07CDC" w:rsidR="005D0D06" w:rsidRDefault="005D0D06" w:rsidP="00384F46">
      <w:pPr>
        <w:pStyle w:val="ListParagraph"/>
        <w:numPr>
          <w:ilvl w:val="0"/>
          <w:numId w:val="191"/>
        </w:numPr>
      </w:pPr>
      <w:r>
        <w:t xml:space="preserve">Transparency </w:t>
      </w:r>
      <w:r w:rsidR="00E62675">
        <w:t>varies</w:t>
      </w:r>
      <w:r w:rsidR="00561327">
        <w:t xml:space="preserve"> from service to service and </w:t>
      </w:r>
      <w:r w:rsidR="00FC6839">
        <w:t xml:space="preserve">as a result it is impossible for people to see and trust </w:t>
      </w:r>
      <w:r w:rsidR="00542767">
        <w:t xml:space="preserve">how they are being identified as well as </w:t>
      </w:r>
      <w:r w:rsidR="00FC6839">
        <w:t xml:space="preserve">what </w:t>
      </w:r>
      <w:r w:rsidR="00542767">
        <w:t xml:space="preserve">is </w:t>
      </w:r>
      <w:r w:rsidR="00FC6839">
        <w:t>happening with their</w:t>
      </w:r>
      <w:r w:rsidR="00542767">
        <w:t xml:space="preserve"> own</w:t>
      </w:r>
      <w:r w:rsidR="00FC6839">
        <w:t xml:space="preserve"> data. </w:t>
      </w:r>
    </w:p>
    <w:p w14:paraId="65D5144E" w14:textId="74E34EB0" w:rsidR="004741B4" w:rsidRDefault="73FDB7EB" w:rsidP="00384F46">
      <w:pPr>
        <w:pStyle w:val="ListParagraph"/>
        <w:numPr>
          <w:ilvl w:val="0"/>
          <w:numId w:val="191"/>
        </w:numPr>
      </w:pPr>
      <w:r>
        <w:t xml:space="preserve">Even so, the requirement to identify the legal entity and the accountable person to the PII Principal is a universal requirement for all data processing activities unless explicitly derogated by legislated law or policy for a specific legal justification and context. </w:t>
      </w:r>
    </w:p>
    <w:p w14:paraId="3A78E75A" w14:textId="6B6F7F16" w:rsidR="004741B4" w:rsidRDefault="73FDB7EB" w:rsidP="004741B4">
      <w:pPr>
        <w:ind w:left="360"/>
      </w:pPr>
      <w:r>
        <w:t xml:space="preserve">If the PII Principal is not able to see how PII (Personally Identifiable Information) is shared, </w:t>
      </w:r>
      <w:r w:rsidR="001D34DD">
        <w:t>disclosed,</w:t>
      </w:r>
      <w:r>
        <w:t xml:space="preserve"> or managed it is not possible to make the choice to trust the service processing PII. </w:t>
      </w:r>
    </w:p>
    <w:p w14:paraId="4B503A91" w14:textId="7A57108E" w:rsidR="004741B4" w:rsidRDefault="73FDB7EB" w:rsidP="004741B4">
      <w:pPr>
        <w:ind w:left="360"/>
      </w:pPr>
      <w:r>
        <w:t xml:space="preserve">For people, </w:t>
      </w:r>
      <w:r w:rsidR="00DB7373">
        <w:t>consent</w:t>
      </w:r>
      <w:r>
        <w:t xml:space="preserve"> by default requires assurance</w:t>
      </w:r>
      <w:r w:rsidR="00DB7373">
        <w:t>s</w:t>
      </w:r>
      <w:r w:rsidR="00E10569">
        <w:t xml:space="preserve"> </w:t>
      </w:r>
      <w:r w:rsidR="00DB7373">
        <w:t>that</w:t>
      </w:r>
      <w:r>
        <w:t xml:space="preserve"> </w:t>
      </w:r>
      <w:r w:rsidR="00E10569">
        <w:t xml:space="preserve">personal </w:t>
      </w:r>
      <w:r>
        <w:t xml:space="preserve">data </w:t>
      </w:r>
      <w:r w:rsidR="00E10569">
        <w:t xml:space="preserve">is being </w:t>
      </w:r>
      <w:r>
        <w:t>process</w:t>
      </w:r>
      <w:r w:rsidR="00E10569">
        <w:t>ed</w:t>
      </w:r>
      <w:r w:rsidR="00DB7373">
        <w:t xml:space="preserve"> and transparency in a meaningful and </w:t>
      </w:r>
      <w:r>
        <w:t xml:space="preserve">operationally </w:t>
      </w:r>
      <w:r w:rsidR="00DB7373">
        <w:t>manner</w:t>
      </w:r>
      <w:r w:rsidR="00E10569">
        <w:t xml:space="preserve">   Standard </w:t>
      </w:r>
      <w:r>
        <w:t xml:space="preserve">and </w:t>
      </w:r>
      <w:r w:rsidR="00E10569">
        <w:t>operational transparency</w:t>
      </w:r>
      <w:r w:rsidR="00372FA5">
        <w:t xml:space="preserve"> enabled by standardized schema, and</w:t>
      </w:r>
      <w:r w:rsidR="00E10569">
        <w:t xml:space="preserve"> record</w:t>
      </w:r>
      <w:r w:rsidR="00372FA5">
        <w:t xml:space="preserve"> formats</w:t>
      </w:r>
      <w:r w:rsidR="00E10569">
        <w:t xml:space="preserve"> (</w:t>
      </w:r>
      <w:r w:rsidR="00DB7373">
        <w:t>Notice Receipts</w:t>
      </w:r>
      <w:r w:rsidR="00E10569">
        <w:t xml:space="preserve">) </w:t>
      </w:r>
      <w:r w:rsidR="00372FA5">
        <w:t xml:space="preserve">so that </w:t>
      </w:r>
      <w:r w:rsidR="00E10569">
        <w:t xml:space="preserve">people keep and own </w:t>
      </w:r>
      <w:r w:rsidR="00372FA5">
        <w:t xml:space="preserve">to control personal information and private AI.  </w:t>
      </w:r>
      <w:r w:rsidR="00E10569">
        <w:t xml:space="preserve"> what can </w:t>
      </w:r>
      <w:r w:rsidR="001D34DD">
        <w:t>make</w:t>
      </w:r>
      <w:r w:rsidR="00E10569">
        <w:t xml:space="preserve"> </w:t>
      </w:r>
      <w:r w:rsidR="001D34DD">
        <w:t>consent meaningful</w:t>
      </w:r>
      <w:r>
        <w:t xml:space="preserve"> by default.  To create and scale trust in digital contexts a Digital Transparency Code of Conduct is introduced to simplify and clarify requirements and the use of CoE 108+ Chapter 1 Transparency Modalities, which is mirrored in the GDPR Article 12, ‘Transparent information, communication and modalities for the exercise of the rights of the data subject’.</w:t>
      </w:r>
    </w:p>
    <w:p w14:paraId="5FE3A278" w14:textId="77777777" w:rsidR="004741B4" w:rsidRDefault="004741B4" w:rsidP="004741B4">
      <w:pPr>
        <w:pStyle w:val="Heading2-terminology"/>
      </w:pPr>
      <w:bookmarkStart w:id="7" w:name="_Toc146006672"/>
      <w:r>
        <w:t>Scheme Applicability</w:t>
      </w:r>
      <w:bookmarkEnd w:id="7"/>
      <w:r w:rsidRPr="00A83AAE">
        <w:rPr>
          <w:szCs w:val="24"/>
        </w:rPr>
        <w:t xml:space="preserve"> </w:t>
      </w:r>
      <w:r>
        <w:t xml:space="preserve"> </w:t>
      </w:r>
    </w:p>
    <w:p w14:paraId="3ADCAE9C" w14:textId="331342CD" w:rsidR="004741B4" w:rsidRDefault="73FDB7EB" w:rsidP="004741B4">
      <w:pPr>
        <w:pStyle w:val="ListParagraph"/>
        <w:numPr>
          <w:ilvl w:val="0"/>
          <w:numId w:val="190"/>
        </w:numPr>
      </w:pPr>
      <w:r>
        <w:t xml:space="preserve">All data processing must </w:t>
      </w:r>
      <w:r w:rsidR="00DB7373">
        <w:t>have a record of notified processing activity. In order to be digitally</w:t>
      </w:r>
      <w:r>
        <w:t xml:space="preserve"> transparent, unless required not to be by legal </w:t>
      </w:r>
      <w:r w:rsidR="00E10569">
        <w:t>derogation</w:t>
      </w:r>
      <w:r>
        <w:t xml:space="preserve">.   In such an instance, the processing must be transparent to the appropriate regulatory authority, according to the context of processing. </w:t>
      </w:r>
    </w:p>
    <w:p w14:paraId="3F23686B" w14:textId="1D845DCE" w:rsidR="004741B4" w:rsidRDefault="73FDB7EB" w:rsidP="004741B4">
      <w:pPr>
        <w:pStyle w:val="ListParagraph"/>
        <w:numPr>
          <w:ilvl w:val="0"/>
          <w:numId w:val="190"/>
        </w:numPr>
      </w:pPr>
      <w:r>
        <w:t xml:space="preserve">This applies to all services and every stakeholder, PII Controller, PII Processor, PII Principal’s, the PII Co-Regulating Authority and delegates. </w:t>
      </w:r>
    </w:p>
    <w:p w14:paraId="73AE417C" w14:textId="732F9DCD" w:rsidR="00E10569" w:rsidRDefault="73FDB7EB" w:rsidP="004741B4">
      <w:pPr>
        <w:pStyle w:val="ListParagraph"/>
        <w:numPr>
          <w:ilvl w:val="0"/>
          <w:numId w:val="190"/>
        </w:numPr>
      </w:pPr>
      <w:r>
        <w:t xml:space="preserve">All processing with consent requires a record of the privacy notice and privacy policy link, which in this document is referred to as a Notice Receipt, also known as the ANCR record </w:t>
      </w:r>
      <w:r w:rsidR="001D34DD">
        <w:t>of consent</w:t>
      </w:r>
      <w:r>
        <w:t>, and referred to as a consent record in ISO/IEC 27560 Consent record information structure</w:t>
      </w:r>
      <w:r w:rsidR="00E10569">
        <w:t xml:space="preserve">. </w:t>
      </w:r>
    </w:p>
    <w:p w14:paraId="4C69B13A" w14:textId="157C1C32" w:rsidR="004741B4" w:rsidRDefault="00E10569" w:rsidP="004741B4">
      <w:pPr>
        <w:pStyle w:val="ListParagraph"/>
        <w:numPr>
          <w:ilvl w:val="0"/>
          <w:numId w:val="190"/>
        </w:numPr>
      </w:pPr>
      <w:r>
        <w:t xml:space="preserve">Records and receipts provided as </w:t>
      </w:r>
      <w:r w:rsidR="001D34DD">
        <w:t>specified in</w:t>
      </w:r>
      <w:r>
        <w:t xml:space="preserve"> Convention 108+, Art 31 </w:t>
      </w:r>
      <w:r w:rsidR="73FDB7EB">
        <w:t xml:space="preserve">Record of Processing Activity (RoPA). The </w:t>
      </w:r>
      <w:r>
        <w:t>consent receipt is effectively a digital twin, which is a mirrored notice and consent record, which is also held by the individual. This</w:t>
      </w:r>
      <w:r w:rsidR="73FDB7EB">
        <w:t xml:space="preserve"> Record </w:t>
      </w:r>
      <w:r>
        <w:t xml:space="preserve">can </w:t>
      </w:r>
      <w:r w:rsidR="73FDB7EB">
        <w:t xml:space="preserve">then effectively </w:t>
      </w:r>
      <w:r w:rsidR="001D34DD">
        <w:t>become</w:t>
      </w:r>
      <w:r w:rsidR="73FDB7EB">
        <w:t xml:space="preserve"> </w:t>
      </w:r>
      <w:r>
        <w:t>the authoritative consent record</w:t>
      </w:r>
      <w:r w:rsidR="73FDB7EB">
        <w:t xml:space="preserve">. </w:t>
      </w:r>
    </w:p>
    <w:p w14:paraId="0DC0EE8B" w14:textId="194DC170" w:rsidR="004741B4" w:rsidRDefault="73FDB7EB" w:rsidP="004741B4">
      <w:pPr>
        <w:pStyle w:val="ListParagraph"/>
        <w:numPr>
          <w:ilvl w:val="0"/>
          <w:numId w:val="190"/>
        </w:numPr>
      </w:pPr>
      <w:r>
        <w:t>A Notice Receipt can be created by any stakeholder to identify a PII Controller.</w:t>
      </w:r>
    </w:p>
    <w:p w14:paraId="3D8BF043" w14:textId="61F8C231" w:rsidR="004741B4" w:rsidRDefault="73FDB7EB" w:rsidP="004741B4">
      <w:pPr>
        <w:pStyle w:val="ListParagraph"/>
        <w:numPr>
          <w:ilvl w:val="0"/>
          <w:numId w:val="190"/>
        </w:numPr>
      </w:pPr>
      <w:r>
        <w:t xml:space="preserve">An Anchored Notice and Consent Receipt can be used as a record of consent to access data subjects' rights for example, and/or to test and assess the operational performance of PII Controllers’ digital privacy in digital contexts. </w:t>
      </w:r>
    </w:p>
    <w:p w14:paraId="707C10AB" w14:textId="04CCA798" w:rsidR="00D66463" w:rsidRDefault="73FDB7EB" w:rsidP="004741B4">
      <w:r>
        <w:t>Part 1 of the scheme introduce</w:t>
      </w:r>
      <w:r w:rsidR="007336DB">
        <w:t>s</w:t>
      </w:r>
      <w:r>
        <w:t xml:space="preserve"> 4 Transparency Performance </w:t>
      </w:r>
      <w:r w:rsidR="001D34DD">
        <w:t>Indicators;</w:t>
      </w:r>
      <w:r w:rsidR="00370E0F">
        <w:t xml:space="preserve"> these are used</w:t>
      </w:r>
      <w:r>
        <w:t xml:space="preserve"> to measure and rate the conformance of transparency.  In Part 2 of the scheme (in the </w:t>
      </w:r>
      <w:r>
        <w:lastRenderedPageBreak/>
        <w:t xml:space="preserve">Appendix </w:t>
      </w:r>
      <w:r w:rsidR="00CD7074">
        <w:t>A</w:t>
      </w:r>
      <w:r>
        <w:t xml:space="preserve">) a transparency information request is sent to the controller to; a) test the controller information and, b) measure how compliant the performance of digital transparency is, </w:t>
      </w:r>
      <w:r w:rsidR="00E10569">
        <w:t xml:space="preserve">to both legal expectations and the personal privacy expectations of </w:t>
      </w:r>
      <w:r>
        <w:t xml:space="preserve">PII Principal.  </w:t>
      </w:r>
    </w:p>
    <w:p w14:paraId="3AADB1A0" w14:textId="7AC7A7E1" w:rsidR="00D66463" w:rsidRDefault="00D66463" w:rsidP="00D66463">
      <w:pPr>
        <w:pStyle w:val="Heading1"/>
      </w:pPr>
      <w:bookmarkStart w:id="8" w:name="_Toc146006673"/>
      <w:r>
        <w:lastRenderedPageBreak/>
        <w:t>Terms &amp; Definitions</w:t>
      </w:r>
      <w:bookmarkEnd w:id="8"/>
    </w:p>
    <w:p w14:paraId="34807096" w14:textId="10332BC4" w:rsidR="00D66463" w:rsidRDefault="00D66463" w:rsidP="004741B4"/>
    <w:p w14:paraId="1622CA2F" w14:textId="1AD28906" w:rsidR="00D66463" w:rsidRDefault="00D66463" w:rsidP="00882042">
      <w:pPr>
        <w:pStyle w:val="Heading2-terminology"/>
      </w:pPr>
      <w:bookmarkStart w:id="9" w:name="_Toc146006674"/>
      <w:r>
        <w:t xml:space="preserve">Normative </w:t>
      </w:r>
      <w:r w:rsidR="00571F63">
        <w:t xml:space="preserve">to </w:t>
      </w:r>
      <w:r w:rsidR="00E10569">
        <w:t>Council</w:t>
      </w:r>
      <w:r w:rsidR="00D565E2">
        <w:t xml:space="preserve"> of </w:t>
      </w:r>
      <w:r w:rsidR="00571F63">
        <w:t>E</w:t>
      </w:r>
      <w:r w:rsidR="00D565E2">
        <w:t>urope</w:t>
      </w:r>
      <w:r w:rsidR="00ED1603">
        <w:t>, Conve</w:t>
      </w:r>
      <w:r w:rsidR="00271190">
        <w:t>ntion</w:t>
      </w:r>
      <w:r w:rsidR="00571F63">
        <w:t xml:space="preserve"> 108+,</w:t>
      </w:r>
      <w:bookmarkEnd w:id="9"/>
    </w:p>
    <w:p w14:paraId="0A22978D" w14:textId="6583BC0F" w:rsidR="00882042" w:rsidRDefault="73FDB7EB" w:rsidP="00882042">
      <w:pPr>
        <w:pStyle w:val="BodyTextH2"/>
      </w:pPr>
      <w:r>
        <w:t xml:space="preserve">The normative language for the TPI Scheme is </w:t>
      </w:r>
      <w:r w:rsidR="00652303">
        <w:t>defined by Convention</w:t>
      </w:r>
      <w:r>
        <w:t xml:space="preserve"> 108+</w:t>
      </w:r>
      <w:r w:rsidR="00652303">
        <w:t xml:space="preserve"> the </w:t>
      </w:r>
      <w:r w:rsidR="001D34DD">
        <w:t>commonwealth</w:t>
      </w:r>
      <w:r w:rsidR="00652303">
        <w:t xml:space="preserve"> privacy convention the GDPR (General Data Protection Regulation) </w:t>
      </w:r>
      <w:r w:rsidR="001D34DD">
        <w:t>mirrors.</w:t>
      </w:r>
      <w:r w:rsidR="00652303" w:rsidRPr="00652303">
        <w:t xml:space="preserve"> </w:t>
      </w:r>
      <w:r w:rsidR="001D34DD">
        <w:t xml:space="preserve">Convention 108+ was created </w:t>
      </w:r>
      <w:r w:rsidR="00652303">
        <w:t>to e</w:t>
      </w:r>
      <w:r w:rsidR="00652303" w:rsidRPr="00652303">
        <w:t>stablish a set of principles and rules to effectively safeguard personal data and facilitate cross-border data flows</w:t>
      </w:r>
    </w:p>
    <w:p w14:paraId="4BDAAD09" w14:textId="531DDF3B" w:rsidR="00571F63" w:rsidRDefault="00652303" w:rsidP="00882042">
      <w:pPr>
        <w:pStyle w:val="BodyTextH2"/>
      </w:pPr>
      <w:r>
        <w:t xml:space="preserve">Normative terms for roles defined in national law are mapped to the roles which are defined according to an international adequacy baseline. </w:t>
      </w:r>
      <w:r w:rsidR="73FDB7EB">
        <w:t xml:space="preserve"> </w:t>
      </w:r>
    </w:p>
    <w:p w14:paraId="0EA58EDD" w14:textId="5FD48660" w:rsidR="00571F63" w:rsidRDefault="00571F63" w:rsidP="00882042">
      <w:pPr>
        <w:pStyle w:val="BodyTextH2"/>
      </w:pPr>
    </w:p>
    <w:p w14:paraId="02E4D579" w14:textId="51C54198" w:rsidR="00571F63" w:rsidRDefault="73FDB7EB" w:rsidP="00882042">
      <w:pPr>
        <w:pStyle w:val="BodyTextH2"/>
      </w:pPr>
      <w:r>
        <w:t xml:space="preserve">ISO/IEC 29100 is also normative, this security and privacy framework standard maps </w:t>
      </w:r>
      <w:r w:rsidR="00652303">
        <w:t xml:space="preserve">terms in the standard itself, for example </w:t>
      </w:r>
      <w:r>
        <w:t xml:space="preserve">PII Principal </w:t>
      </w:r>
      <w:r w:rsidR="00652303">
        <w:t>is mapped to the</w:t>
      </w:r>
      <w:r>
        <w:t xml:space="preserve"> Data Subject.  </w:t>
      </w:r>
    </w:p>
    <w:p w14:paraId="28137A52" w14:textId="17D09554" w:rsidR="4E14FCC7" w:rsidRDefault="00571F63" w:rsidP="2D676F60">
      <w:r>
        <w:br/>
      </w:r>
      <w:r w:rsidR="73FDB7EB">
        <w:t xml:space="preserve">The ANCR Record Framework is used to specify Transparency Performance Indicators (TPIs) and is based on the consent receipt work where </w:t>
      </w:r>
      <w:r w:rsidR="73FDB7EB" w:rsidRPr="73FDB7EB">
        <w:rPr>
          <w:rFonts w:eastAsia="Arial" w:cs="Arial"/>
          <w:szCs w:val="22"/>
        </w:rPr>
        <w:t>roles are mapped to standards and laws.</w:t>
      </w:r>
    </w:p>
    <w:p w14:paraId="7B17293F" w14:textId="5B812C19" w:rsidR="4E14FCC7" w:rsidRDefault="4E14FCC7" w:rsidP="2D676F60">
      <w:r w:rsidRPr="2D676F60">
        <w:rPr>
          <w:rFonts w:eastAsia="Arial" w:cs="Arial"/>
          <w:szCs w:val="22"/>
        </w:rPr>
        <w:t xml:space="preserve"> </w:t>
      </w:r>
    </w:p>
    <w:tbl>
      <w:tblPr>
        <w:tblStyle w:val="TableGrid"/>
        <w:tblW w:w="8632" w:type="dxa"/>
        <w:tblLayout w:type="fixed"/>
        <w:tblLook w:val="04A0" w:firstRow="1" w:lastRow="0" w:firstColumn="1" w:lastColumn="0" w:noHBand="0" w:noVBand="1"/>
      </w:tblPr>
      <w:tblGrid>
        <w:gridCol w:w="1800"/>
        <w:gridCol w:w="1342"/>
        <w:gridCol w:w="1530"/>
        <w:gridCol w:w="1890"/>
        <w:gridCol w:w="2070"/>
      </w:tblGrid>
      <w:tr w:rsidR="001D34DD" w14:paraId="0430A802" w14:textId="1D99D9BB"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234B15C9" w14:textId="6138B010" w:rsidR="001D34DD" w:rsidRDefault="001D34DD" w:rsidP="002458D1">
            <w:r w:rsidRPr="2D676F60">
              <w:rPr>
                <w:rFonts w:eastAsia="Arial" w:cs="Arial"/>
                <w:szCs w:val="22"/>
              </w:rPr>
              <w:t>Stakeholder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0C4D0AAC" w14:textId="46CFB078" w:rsidR="001D34DD" w:rsidRDefault="001D34DD" w:rsidP="002458D1">
            <w:r w:rsidRPr="2D676F60">
              <w:rPr>
                <w:rFonts w:eastAsia="Arial" w:cs="Arial"/>
                <w:szCs w:val="22"/>
              </w:rPr>
              <w:t>Conv 108+</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67E7D3BB" w14:textId="6378CE45" w:rsidR="001D34DD" w:rsidRDefault="001D34DD" w:rsidP="002458D1">
            <w:r w:rsidRPr="2D676F60">
              <w:rPr>
                <w:rFonts w:eastAsia="Arial" w:cs="Arial"/>
                <w:szCs w:val="22"/>
              </w:rPr>
              <w:t>GDPR</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2C5078E2" w14:textId="58BF6034" w:rsidR="001D34DD" w:rsidRDefault="001D34DD" w:rsidP="002458D1">
            <w:r w:rsidRPr="2D676F60">
              <w:rPr>
                <w:rFonts w:eastAsia="Arial" w:cs="Arial"/>
                <w:szCs w:val="22"/>
              </w:rPr>
              <w:t>ISO/IEC 29100</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192101B5" w14:textId="15F88D77" w:rsidR="001D34DD" w:rsidRDefault="001D34DD" w:rsidP="002458D1">
            <w:r w:rsidRPr="2D676F60">
              <w:rPr>
                <w:rFonts w:eastAsia="Arial" w:cs="Arial"/>
                <w:szCs w:val="22"/>
              </w:rPr>
              <w:t xml:space="preserve">PIPEDA </w:t>
            </w:r>
          </w:p>
        </w:tc>
      </w:tr>
      <w:tr w:rsidR="001D34DD" w14:paraId="542E8C1F" w14:textId="77777777"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47C560A6" w14:textId="702B9E3B" w:rsidR="001D34DD" w:rsidRDefault="001D34DD" w:rsidP="002458D1">
            <w:pPr>
              <w:rPr>
                <w:rFonts w:eastAsia="Arial" w:cs="Arial"/>
                <w:szCs w:val="22"/>
              </w:rPr>
            </w:pPr>
            <w:r>
              <w:rPr>
                <w:rFonts w:eastAsia="Arial" w:cs="Arial"/>
                <w:szCs w:val="22"/>
              </w:rPr>
              <w:t>Data Regulator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7A199831" w14:textId="77777777" w:rsidR="001D34DD" w:rsidRPr="2D676F60" w:rsidRDefault="001D34DD" w:rsidP="002458D1">
            <w:pPr>
              <w:rPr>
                <w:rFonts w:eastAsia="Arial" w:cs="Arial"/>
                <w:szCs w:val="22"/>
              </w:rPr>
            </w:pP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42F0927A" w14:textId="77777777" w:rsidR="001D34DD" w:rsidRDefault="001D34DD" w:rsidP="002458D1">
            <w:pPr>
              <w:rPr>
                <w:rFonts w:eastAsia="Arial" w:cs="Arial"/>
                <w:szCs w:val="22"/>
              </w:rPr>
            </w:pP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223023C5" w14:textId="77777777" w:rsidR="001D34DD" w:rsidRDefault="001D34DD" w:rsidP="002458D1">
            <w:pPr>
              <w:rPr>
                <w:rFonts w:eastAsia="Arial" w:cs="Arial"/>
                <w:szCs w:val="22"/>
              </w:rPr>
            </w:pP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BD9010D" w14:textId="77777777" w:rsidR="001D34DD" w:rsidRDefault="001D34DD" w:rsidP="002458D1">
            <w:pPr>
              <w:rPr>
                <w:rFonts w:eastAsia="Arial" w:cs="Arial"/>
                <w:szCs w:val="22"/>
              </w:rPr>
            </w:pPr>
          </w:p>
        </w:tc>
      </w:tr>
      <w:tr w:rsidR="001D34DD" w14:paraId="1E241AF1" w14:textId="52292F68"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051CD70C" w14:textId="4A98C9A3" w:rsidR="001D34DD" w:rsidRPr="2D676F60" w:rsidRDefault="001D34DD" w:rsidP="002458D1">
            <w:pPr>
              <w:rPr>
                <w:rFonts w:eastAsia="Arial" w:cs="Arial"/>
                <w:szCs w:val="22"/>
              </w:rPr>
            </w:pPr>
            <w:r>
              <w:rPr>
                <w:rFonts w:eastAsia="Arial" w:cs="Arial"/>
                <w:szCs w:val="22"/>
              </w:rPr>
              <w:t xml:space="preserve">Data Subject </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3E72A241" w14:textId="7D2CC2A3" w:rsidR="001D34DD" w:rsidRPr="2D676F60" w:rsidRDefault="001D34DD" w:rsidP="002458D1">
            <w:pPr>
              <w:rPr>
                <w:rFonts w:eastAsia="Arial" w:cs="Arial"/>
                <w:szCs w:val="22"/>
              </w:rPr>
            </w:pPr>
            <w:r>
              <w:rPr>
                <w:rFonts w:eastAsia="Arial" w:cs="Arial"/>
                <w:szCs w:val="22"/>
              </w:rPr>
              <w:t>X</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4EC7689C" w14:textId="627C54BE" w:rsidR="001D34DD" w:rsidRPr="2D676F60" w:rsidRDefault="001D34DD" w:rsidP="002458D1">
            <w:pPr>
              <w:rPr>
                <w:rFonts w:eastAsia="Arial" w:cs="Arial"/>
                <w:szCs w:val="22"/>
              </w:rPr>
            </w:pPr>
            <w:r>
              <w:rPr>
                <w:rFonts w:eastAsia="Arial" w:cs="Arial"/>
                <w:szCs w:val="22"/>
              </w:rPr>
              <w:t>X</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53051012" w14:textId="56CBF7C1" w:rsidR="001D34DD" w:rsidRPr="2D676F60" w:rsidRDefault="001D34DD" w:rsidP="002458D1">
            <w:pPr>
              <w:rPr>
                <w:rFonts w:eastAsia="Arial" w:cs="Arial"/>
                <w:szCs w:val="22"/>
              </w:rPr>
            </w:pPr>
            <w:r>
              <w:rPr>
                <w:rFonts w:eastAsia="Arial" w:cs="Arial"/>
                <w:szCs w:val="22"/>
              </w:rPr>
              <w:t xml:space="preserve">PII Principal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44675DC" w14:textId="6D03E88A" w:rsidR="001D34DD" w:rsidRPr="2D676F60" w:rsidRDefault="001D34DD" w:rsidP="002458D1">
            <w:pPr>
              <w:rPr>
                <w:rFonts w:eastAsia="Arial" w:cs="Arial"/>
                <w:szCs w:val="22"/>
              </w:rPr>
            </w:pPr>
          </w:p>
        </w:tc>
      </w:tr>
      <w:tr w:rsidR="001D34DD" w14:paraId="2D933FE4" w14:textId="1AE2D994"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31BCD0F6" w14:textId="1C72054A" w:rsidR="001D34DD" w:rsidRDefault="001D34DD" w:rsidP="002458D1">
            <w:r w:rsidRPr="2D676F60">
              <w:rPr>
                <w:rFonts w:eastAsia="Arial" w:cs="Arial"/>
                <w:szCs w:val="22"/>
              </w:rPr>
              <w:t>Data Controller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32172FE3" w14:textId="10262D71" w:rsidR="001D34DD" w:rsidRDefault="002458D1" w:rsidP="002458D1">
            <w:r>
              <w:rPr>
                <w:rFonts w:eastAsia="Arial" w:cs="Arial"/>
                <w:szCs w:val="22"/>
              </w:rPr>
              <w:t>Controller</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B414F58" w14:textId="44E7EFDB" w:rsidR="001D34DD" w:rsidRDefault="001D34DD" w:rsidP="002458D1">
            <w:r w:rsidRPr="2D676F60">
              <w:rPr>
                <w:rFonts w:eastAsia="Arial" w:cs="Arial"/>
                <w:szCs w:val="22"/>
              </w:rPr>
              <w:t>X</w:t>
            </w: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35A17E08" w14:textId="7F4B71F7" w:rsidR="001D34DD" w:rsidRDefault="001D34DD" w:rsidP="002458D1">
            <w:r w:rsidRPr="2D676F60">
              <w:rPr>
                <w:rFonts w:eastAsia="Arial" w:cs="Arial"/>
                <w:szCs w:val="22"/>
              </w:rPr>
              <w:t>PII Controller</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528FBF82" w14:textId="649708E4" w:rsidR="001D34DD" w:rsidRDefault="001D34DD" w:rsidP="002458D1">
            <w:r w:rsidRPr="2D676F60">
              <w:rPr>
                <w:rFonts w:eastAsia="Arial" w:cs="Arial"/>
                <w:szCs w:val="22"/>
              </w:rPr>
              <w:t>Organization</w:t>
            </w:r>
          </w:p>
        </w:tc>
      </w:tr>
      <w:tr w:rsidR="001D34DD" w14:paraId="10B174D6" w14:textId="7533199C"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47991D5D" w14:textId="3840DD7F" w:rsidR="001D34DD" w:rsidRPr="2D676F60" w:rsidRDefault="001D34DD" w:rsidP="002458D1">
            <w:pPr>
              <w:rPr>
                <w:rFonts w:eastAsia="Arial" w:cs="Arial"/>
                <w:szCs w:val="22"/>
              </w:rPr>
            </w:pPr>
            <w:r>
              <w:rPr>
                <w:rFonts w:eastAsia="Arial" w:cs="Arial"/>
                <w:szCs w:val="22"/>
              </w:rPr>
              <w:t>Data Processor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58085732" w14:textId="0D8EA1CB" w:rsidR="001D34DD" w:rsidRPr="2D676F60" w:rsidRDefault="002458D1" w:rsidP="002458D1">
            <w:pPr>
              <w:rPr>
                <w:rFonts w:eastAsia="Arial" w:cs="Arial"/>
                <w:szCs w:val="22"/>
              </w:rPr>
            </w:pPr>
            <w:r>
              <w:rPr>
                <w:rFonts w:eastAsia="Arial" w:cs="Arial"/>
                <w:szCs w:val="22"/>
              </w:rPr>
              <w:t>Processor</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305EDE8" w14:textId="62104FCD" w:rsidR="001D34DD" w:rsidRPr="2D676F60" w:rsidRDefault="001D34DD" w:rsidP="002458D1">
            <w:pPr>
              <w:rPr>
                <w:rFonts w:eastAsia="Arial" w:cs="Arial"/>
                <w:szCs w:val="22"/>
              </w:rPr>
            </w:pP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2584C7D5" w14:textId="18F3F525" w:rsidR="001D34DD" w:rsidRPr="2D676F60" w:rsidRDefault="001D34DD" w:rsidP="002458D1">
            <w:pPr>
              <w:rPr>
                <w:rFonts w:eastAsia="Arial" w:cs="Arial"/>
                <w:szCs w:val="22"/>
              </w:rPr>
            </w:pP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71F2F517" w14:textId="6AD8C46A" w:rsidR="001D34DD" w:rsidRPr="2D676F60" w:rsidRDefault="001D34DD" w:rsidP="002458D1">
            <w:pPr>
              <w:rPr>
                <w:rFonts w:eastAsia="Arial" w:cs="Arial"/>
                <w:szCs w:val="22"/>
              </w:rPr>
            </w:pPr>
          </w:p>
        </w:tc>
      </w:tr>
      <w:tr w:rsidR="001D34DD" w14:paraId="7ED26151" w14:textId="0C8991E2"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4D10E377" w14:textId="4DF2691D" w:rsidR="001D34DD" w:rsidRDefault="001D34DD" w:rsidP="002458D1">
            <w:pPr>
              <w:rPr>
                <w:rFonts w:eastAsia="Arial" w:cs="Arial"/>
                <w:szCs w:val="22"/>
              </w:rPr>
            </w:pPr>
            <w:r>
              <w:rPr>
                <w:rFonts w:eastAsia="Arial" w:cs="Arial"/>
                <w:szCs w:val="22"/>
              </w:rPr>
              <w:t>Joint-Controller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1BF33821" w14:textId="77777777" w:rsidR="001D34DD" w:rsidRPr="2D676F60" w:rsidRDefault="001D34DD" w:rsidP="002458D1">
            <w:pPr>
              <w:rPr>
                <w:rFonts w:eastAsia="Arial" w:cs="Arial"/>
                <w:szCs w:val="22"/>
              </w:rPr>
            </w:pP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CBD130B" w14:textId="77777777" w:rsidR="001D34DD" w:rsidRPr="2D676F60" w:rsidRDefault="001D34DD" w:rsidP="002458D1">
            <w:pPr>
              <w:rPr>
                <w:rFonts w:eastAsia="Arial" w:cs="Arial"/>
                <w:szCs w:val="22"/>
              </w:rPr>
            </w:pP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5C906AA8" w14:textId="77777777" w:rsidR="001D34DD" w:rsidRPr="2D676F60" w:rsidRDefault="001D34DD" w:rsidP="002458D1">
            <w:pPr>
              <w:rPr>
                <w:rFonts w:eastAsia="Arial" w:cs="Arial"/>
                <w:szCs w:val="22"/>
              </w:rPr>
            </w:pP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B588AD2" w14:textId="77777777" w:rsidR="001D34DD" w:rsidRPr="2D676F60" w:rsidRDefault="001D34DD" w:rsidP="002458D1">
            <w:pPr>
              <w:rPr>
                <w:rFonts w:eastAsia="Arial" w:cs="Arial"/>
                <w:szCs w:val="22"/>
              </w:rPr>
            </w:pPr>
          </w:p>
        </w:tc>
      </w:tr>
      <w:tr w:rsidR="001D34DD" w14:paraId="6652F7E5" w14:textId="5DE7549F" w:rsidTr="001D34DD">
        <w:trPr>
          <w:trHeight w:val="300"/>
        </w:trPr>
        <w:tc>
          <w:tcPr>
            <w:tcW w:w="1800" w:type="dxa"/>
            <w:tcBorders>
              <w:top w:val="single" w:sz="8" w:space="0" w:color="auto"/>
              <w:left w:val="single" w:sz="8" w:space="0" w:color="auto"/>
              <w:bottom w:val="single" w:sz="8" w:space="0" w:color="auto"/>
              <w:right w:val="single" w:sz="8" w:space="0" w:color="auto"/>
            </w:tcBorders>
            <w:tcMar>
              <w:left w:w="108" w:type="dxa"/>
              <w:right w:w="108" w:type="dxa"/>
            </w:tcMar>
          </w:tcPr>
          <w:p w14:paraId="3A4ECF26" w14:textId="51A9AC14" w:rsidR="001D34DD" w:rsidRDefault="001D34DD" w:rsidP="002458D1">
            <w:pPr>
              <w:rPr>
                <w:rFonts w:eastAsia="Arial" w:cs="Arial"/>
                <w:szCs w:val="22"/>
              </w:rPr>
            </w:pPr>
            <w:r>
              <w:rPr>
                <w:rFonts w:eastAsia="Arial" w:cs="Arial"/>
                <w:szCs w:val="22"/>
              </w:rPr>
              <w:t>Sub-Processor</w:t>
            </w:r>
          </w:p>
        </w:tc>
        <w:tc>
          <w:tcPr>
            <w:tcW w:w="1342" w:type="dxa"/>
            <w:tcBorders>
              <w:top w:val="single" w:sz="8" w:space="0" w:color="auto"/>
              <w:left w:val="single" w:sz="8" w:space="0" w:color="auto"/>
              <w:bottom w:val="single" w:sz="8" w:space="0" w:color="auto"/>
              <w:right w:val="single" w:sz="8" w:space="0" w:color="auto"/>
            </w:tcBorders>
            <w:tcMar>
              <w:left w:w="108" w:type="dxa"/>
              <w:right w:w="108" w:type="dxa"/>
            </w:tcMar>
          </w:tcPr>
          <w:p w14:paraId="7C6DA5FD" w14:textId="77777777" w:rsidR="001D34DD" w:rsidRPr="2D676F60" w:rsidRDefault="001D34DD" w:rsidP="002458D1">
            <w:pPr>
              <w:rPr>
                <w:rFonts w:eastAsia="Arial" w:cs="Arial"/>
                <w:szCs w:val="22"/>
              </w:rPr>
            </w:pP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1585DC2A" w14:textId="77777777" w:rsidR="001D34DD" w:rsidRPr="2D676F60" w:rsidRDefault="001D34DD" w:rsidP="002458D1">
            <w:pPr>
              <w:rPr>
                <w:rFonts w:eastAsia="Arial" w:cs="Arial"/>
                <w:szCs w:val="22"/>
              </w:rPr>
            </w:pPr>
          </w:p>
        </w:tc>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4B5BF779" w14:textId="77777777" w:rsidR="001D34DD" w:rsidRPr="2D676F60" w:rsidRDefault="001D34DD" w:rsidP="002458D1">
            <w:pPr>
              <w:rPr>
                <w:rFonts w:eastAsia="Arial" w:cs="Arial"/>
                <w:szCs w:val="22"/>
              </w:rPr>
            </w:pP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231A9FC" w14:textId="77777777" w:rsidR="001D34DD" w:rsidRPr="2D676F60" w:rsidRDefault="001D34DD" w:rsidP="002458D1">
            <w:pPr>
              <w:rPr>
                <w:rFonts w:eastAsia="Arial" w:cs="Arial"/>
                <w:szCs w:val="22"/>
              </w:rPr>
            </w:pPr>
          </w:p>
        </w:tc>
      </w:tr>
      <w:tr w:rsidR="002458D1" w:rsidRPr="2D676F60" w14:paraId="67A3E156" w14:textId="32F64D5C" w:rsidTr="001D34DD">
        <w:trPr>
          <w:trHeight w:val="300"/>
        </w:trPr>
        <w:tc>
          <w:tcPr>
            <w:tcW w:w="1800" w:type="dxa"/>
          </w:tcPr>
          <w:p w14:paraId="7393FB24" w14:textId="77777777" w:rsidR="002458D1" w:rsidRPr="2D676F60" w:rsidRDefault="002458D1" w:rsidP="002458D1">
            <w:pPr>
              <w:rPr>
                <w:rFonts w:eastAsia="Arial" w:cs="Arial"/>
                <w:szCs w:val="22"/>
              </w:rPr>
            </w:pPr>
            <w:r>
              <w:rPr>
                <w:rFonts w:eastAsia="Arial" w:cs="Arial"/>
                <w:szCs w:val="22"/>
              </w:rPr>
              <w:t xml:space="preserve">Data Subject </w:t>
            </w:r>
          </w:p>
        </w:tc>
        <w:tc>
          <w:tcPr>
            <w:tcW w:w="1342" w:type="dxa"/>
          </w:tcPr>
          <w:p w14:paraId="0F168740" w14:textId="6D54F53F" w:rsidR="002458D1" w:rsidRPr="2D676F60" w:rsidRDefault="002458D1" w:rsidP="002458D1">
            <w:pPr>
              <w:rPr>
                <w:rFonts w:eastAsia="Arial" w:cs="Arial"/>
                <w:szCs w:val="22"/>
              </w:rPr>
            </w:pPr>
            <w:r>
              <w:rPr>
                <w:rFonts w:eastAsia="Arial" w:cs="Arial"/>
                <w:szCs w:val="22"/>
              </w:rPr>
              <w:t>X, Individual</w:t>
            </w:r>
          </w:p>
        </w:tc>
        <w:tc>
          <w:tcPr>
            <w:tcW w:w="1530" w:type="dxa"/>
          </w:tcPr>
          <w:p w14:paraId="6E4F4D55" w14:textId="77777777" w:rsidR="002458D1" w:rsidRPr="2D676F60" w:rsidRDefault="002458D1" w:rsidP="002458D1">
            <w:pPr>
              <w:rPr>
                <w:rFonts w:eastAsia="Arial" w:cs="Arial"/>
                <w:szCs w:val="22"/>
              </w:rPr>
            </w:pPr>
            <w:r>
              <w:rPr>
                <w:rFonts w:eastAsia="Arial" w:cs="Arial"/>
                <w:szCs w:val="22"/>
              </w:rPr>
              <w:t>X</w:t>
            </w:r>
          </w:p>
        </w:tc>
        <w:tc>
          <w:tcPr>
            <w:tcW w:w="1890" w:type="dxa"/>
          </w:tcPr>
          <w:p w14:paraId="7356A0B9" w14:textId="77777777" w:rsidR="002458D1" w:rsidRPr="2D676F60" w:rsidRDefault="002458D1" w:rsidP="002458D1">
            <w:pPr>
              <w:rPr>
                <w:rFonts w:eastAsia="Arial" w:cs="Arial"/>
                <w:szCs w:val="22"/>
              </w:rPr>
            </w:pPr>
            <w:r>
              <w:rPr>
                <w:rFonts w:eastAsia="Arial" w:cs="Arial"/>
                <w:szCs w:val="22"/>
              </w:rPr>
              <w:t xml:space="preserve">PII Principal </w:t>
            </w:r>
          </w:p>
        </w:tc>
        <w:tc>
          <w:tcPr>
            <w:tcW w:w="2070" w:type="dxa"/>
          </w:tcPr>
          <w:p w14:paraId="5D60DA4F" w14:textId="77777777" w:rsidR="002458D1" w:rsidRPr="2D676F60" w:rsidRDefault="002458D1" w:rsidP="002458D1">
            <w:pPr>
              <w:rPr>
                <w:rFonts w:eastAsia="Arial" w:cs="Arial"/>
                <w:szCs w:val="22"/>
              </w:rPr>
            </w:pPr>
            <w:r>
              <w:rPr>
                <w:rFonts w:eastAsia="Arial" w:cs="Arial"/>
                <w:szCs w:val="22"/>
              </w:rPr>
              <w:t>Individual</w:t>
            </w:r>
          </w:p>
        </w:tc>
      </w:tr>
    </w:tbl>
    <w:p w14:paraId="107979DA" w14:textId="2F5121C7" w:rsidR="008F5464" w:rsidRDefault="008F5464" w:rsidP="008F5464">
      <w:r>
        <w:t xml:space="preserve">(compliance roles, mapped </w:t>
      </w:r>
      <w:r w:rsidR="00F22061">
        <w:t>to be interoperable</w:t>
      </w:r>
      <w:r w:rsidR="436C9FC7">
        <w:t xml:space="preserve"> </w:t>
      </w:r>
      <w:r w:rsidR="7B68B0A1">
        <w:t xml:space="preserve">within </w:t>
      </w:r>
      <w:r w:rsidR="5C3C0A02">
        <w:t xml:space="preserve">any data privacy </w:t>
      </w:r>
      <w:r w:rsidR="2179828E">
        <w:t>framework</w:t>
      </w:r>
      <w:r w:rsidR="00F22061">
        <w:t>)</w:t>
      </w:r>
    </w:p>
    <w:p w14:paraId="5BB261F4" w14:textId="77777777" w:rsidR="006A3D65" w:rsidRDefault="006A3D65" w:rsidP="008F5464"/>
    <w:p w14:paraId="41EFD09F" w14:textId="2D06066E" w:rsidR="006A3D65" w:rsidRDefault="00F94A82" w:rsidP="008F5464">
      <w:r>
        <w:t>Roles in this document</w:t>
      </w:r>
      <w:r w:rsidR="009262AE">
        <w:t xml:space="preserve"> refer to </w:t>
      </w:r>
      <w:r w:rsidR="6179503A">
        <w:t xml:space="preserve">the </w:t>
      </w:r>
      <w:r w:rsidR="00FE2404">
        <w:t xml:space="preserve">relationship between the Individual </w:t>
      </w:r>
      <w:r w:rsidR="00F44EED">
        <w:t>and any digital service.</w:t>
      </w:r>
      <w:r w:rsidR="00D15E19">
        <w:t xml:space="preserve"> </w:t>
      </w:r>
    </w:p>
    <w:p w14:paraId="72B58EEF" w14:textId="77777777" w:rsidR="002458D1" w:rsidRDefault="002458D1" w:rsidP="008F5464"/>
    <w:p w14:paraId="492ED613" w14:textId="77777777" w:rsidR="002458D1" w:rsidRDefault="002458D1" w:rsidP="008F5464"/>
    <w:p w14:paraId="14B4A0B9" w14:textId="56FBAF1B" w:rsidR="007236BD" w:rsidRDefault="007236BD" w:rsidP="007236BD">
      <w:pPr>
        <w:shd w:val="clear" w:color="auto" w:fill="FFFFFF"/>
        <w:spacing w:before="400" w:after="0"/>
        <w:jc w:val="both"/>
        <w:outlineLvl w:val="0"/>
        <w:rPr>
          <w:rFonts w:ascii="Segoe UI" w:hAnsi="Segoe UI" w:cs="Segoe UI"/>
          <w:color w:val="172B4D"/>
          <w:spacing w:val="-2"/>
          <w:sz w:val="41"/>
          <w:szCs w:val="41"/>
        </w:rPr>
      </w:pPr>
      <w:bookmarkStart w:id="10" w:name="_Toc146006675"/>
      <w:r>
        <w:rPr>
          <w:rFonts w:ascii="Segoe UI" w:hAnsi="Segoe UI" w:cs="Segoe UI"/>
          <w:color w:val="172B4D"/>
          <w:spacing w:val="-2"/>
          <w:sz w:val="41"/>
          <w:szCs w:val="41"/>
        </w:rPr>
        <w:lastRenderedPageBreak/>
        <w:t>Introduction</w:t>
      </w:r>
      <w:bookmarkEnd w:id="10"/>
      <w:r>
        <w:rPr>
          <w:rFonts w:ascii="Segoe UI" w:hAnsi="Segoe UI" w:cs="Segoe UI"/>
          <w:color w:val="172B4D"/>
          <w:spacing w:val="-2"/>
          <w:sz w:val="41"/>
          <w:szCs w:val="41"/>
        </w:rPr>
        <w:t xml:space="preserve"> </w:t>
      </w:r>
    </w:p>
    <w:p w14:paraId="7086A016" w14:textId="03ADDF1A"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Transparency Performance Indicator’s (</w:t>
      </w:r>
      <w:r w:rsidR="0042431D">
        <w:rPr>
          <w:rFonts w:ascii="Segoe UI" w:hAnsi="Segoe UI" w:cs="Segoe UI"/>
          <w:color w:val="172B4D"/>
          <w:spacing w:val="-1"/>
          <w:sz w:val="24"/>
        </w:rPr>
        <w:t>TPIs</w:t>
      </w:r>
      <w:r w:rsidRPr="73FDB7EB">
        <w:rPr>
          <w:rFonts w:ascii="Segoe UI" w:hAnsi="Segoe UI" w:cs="Segoe UI"/>
          <w:color w:val="172B4D"/>
          <w:spacing w:val="-1"/>
          <w:sz w:val="24"/>
        </w:rPr>
        <w:t xml:space="preserve">) are introduced here as the object of </w:t>
      </w:r>
      <w:r w:rsidR="002458D1" w:rsidRPr="73FDB7EB">
        <w:rPr>
          <w:rFonts w:ascii="Segoe UI" w:hAnsi="Segoe UI" w:cs="Segoe UI"/>
          <w:color w:val="172B4D"/>
          <w:spacing w:val="-1"/>
          <w:sz w:val="24"/>
        </w:rPr>
        <w:t>conformity to</w:t>
      </w:r>
      <w:r w:rsidRPr="73FDB7EB">
        <w:rPr>
          <w:rFonts w:ascii="Segoe UI" w:hAnsi="Segoe UI" w:cs="Segoe UI"/>
          <w:color w:val="172B4D"/>
          <w:spacing w:val="-1"/>
          <w:sz w:val="24"/>
        </w:rPr>
        <w:t xml:space="preserve"> capture the presentation of PII Controller </w:t>
      </w:r>
      <w:r w:rsidR="002458D1">
        <w:rPr>
          <w:rFonts w:ascii="Segoe UI" w:hAnsi="Segoe UI" w:cs="Segoe UI"/>
          <w:color w:val="172B4D"/>
          <w:spacing w:val="-1"/>
          <w:sz w:val="24"/>
        </w:rPr>
        <w:t>(</w:t>
      </w:r>
      <w:r w:rsidRPr="73FDB7EB">
        <w:rPr>
          <w:rFonts w:ascii="Segoe UI" w:hAnsi="Segoe UI" w:cs="Segoe UI"/>
          <w:color w:val="172B4D"/>
          <w:spacing w:val="-1"/>
          <w:sz w:val="24"/>
        </w:rPr>
        <w:t>Credential</w:t>
      </w:r>
      <w:r w:rsidR="002458D1">
        <w:rPr>
          <w:rFonts w:ascii="Segoe UI" w:hAnsi="Segoe UI" w:cs="Segoe UI"/>
          <w:color w:val="172B4D"/>
          <w:spacing w:val="-1"/>
          <w:sz w:val="24"/>
        </w:rPr>
        <w:t>)</w:t>
      </w:r>
      <w:r w:rsidRPr="73FDB7EB">
        <w:rPr>
          <w:rFonts w:ascii="Segoe UI" w:hAnsi="Segoe UI" w:cs="Segoe UI"/>
          <w:color w:val="172B4D"/>
          <w:spacing w:val="-1"/>
          <w:sz w:val="24"/>
        </w:rPr>
        <w:t xml:space="preserve"> information, and to determine the operational capacity of the information in conformance Conv 108+ and personal expectations. </w:t>
      </w:r>
    </w:p>
    <w:p w14:paraId="77B865BF"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78245708" w14:textId="4DF0B8B8"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The </w:t>
      </w:r>
      <w:r w:rsidR="0042431D">
        <w:rPr>
          <w:rFonts w:ascii="Segoe UI" w:hAnsi="Segoe UI" w:cs="Segoe UI"/>
          <w:color w:val="172B4D"/>
          <w:spacing w:val="-1"/>
          <w:sz w:val="24"/>
        </w:rPr>
        <w:t>TPIs</w:t>
      </w:r>
      <w:r w:rsidRPr="73FDB7EB">
        <w:rPr>
          <w:rFonts w:ascii="Segoe UI" w:hAnsi="Segoe UI" w:cs="Segoe UI"/>
          <w:color w:val="172B4D"/>
          <w:spacing w:val="-1"/>
          <w:sz w:val="24"/>
        </w:rPr>
        <w:t xml:space="preserve"> are used to create an ANCR (Anchored Notice and Consent Receipt) </w:t>
      </w:r>
      <w:r w:rsidR="00BF5497">
        <w:rPr>
          <w:rFonts w:ascii="Segoe UI" w:hAnsi="Segoe UI" w:cs="Segoe UI"/>
          <w:color w:val="172B4D"/>
          <w:spacing w:val="-1"/>
          <w:sz w:val="24"/>
        </w:rPr>
        <w:t>Record</w:t>
      </w:r>
      <w:r w:rsidR="00884A30">
        <w:rPr>
          <w:rFonts w:ascii="Segoe UI" w:hAnsi="Segoe UI" w:cs="Segoe UI"/>
          <w:color w:val="172B4D"/>
          <w:spacing w:val="-1"/>
          <w:sz w:val="24"/>
        </w:rPr>
        <w:t xml:space="preserve">, </w:t>
      </w:r>
      <w:r w:rsidRPr="73FDB7EB">
        <w:rPr>
          <w:rFonts w:ascii="Segoe UI" w:hAnsi="Segoe UI" w:cs="Segoe UI"/>
          <w:color w:val="172B4D"/>
          <w:spacing w:val="-1"/>
          <w:sz w:val="24"/>
        </w:rPr>
        <w:t xml:space="preserve">which </w:t>
      </w:r>
      <w:r w:rsidR="002458D1" w:rsidRPr="73FDB7EB">
        <w:rPr>
          <w:rFonts w:ascii="Segoe UI" w:hAnsi="Segoe UI" w:cs="Segoe UI"/>
          <w:color w:val="172B4D"/>
          <w:spacing w:val="-1"/>
          <w:sz w:val="24"/>
        </w:rPr>
        <w:t>is presentable</w:t>
      </w:r>
      <w:r w:rsidRPr="73FDB7EB">
        <w:rPr>
          <w:rFonts w:ascii="Segoe UI" w:hAnsi="Segoe UI" w:cs="Segoe UI"/>
          <w:color w:val="172B4D"/>
          <w:spacing w:val="-1"/>
          <w:sz w:val="24"/>
        </w:rPr>
        <w:t xml:space="preserve"> as a ‘proof of notice’ </w:t>
      </w:r>
      <w:r w:rsidR="00884A30">
        <w:rPr>
          <w:rFonts w:ascii="Segoe UI" w:hAnsi="Segoe UI" w:cs="Segoe UI"/>
          <w:color w:val="172B4D"/>
          <w:spacing w:val="-1"/>
          <w:sz w:val="24"/>
        </w:rPr>
        <w:t>(or kno</w:t>
      </w:r>
      <w:r w:rsidR="005672AA">
        <w:rPr>
          <w:rFonts w:ascii="Segoe UI" w:hAnsi="Segoe UI" w:cs="Segoe UI"/>
          <w:color w:val="172B4D"/>
          <w:spacing w:val="-1"/>
          <w:sz w:val="24"/>
        </w:rPr>
        <w:t>w</w:t>
      </w:r>
      <w:r w:rsidR="00884A30">
        <w:rPr>
          <w:rFonts w:ascii="Segoe UI" w:hAnsi="Segoe UI" w:cs="Segoe UI"/>
          <w:color w:val="172B4D"/>
          <w:spacing w:val="-1"/>
          <w:sz w:val="24"/>
        </w:rPr>
        <w:t xml:space="preserve">ledge) </w:t>
      </w:r>
      <w:r w:rsidRPr="73FDB7EB">
        <w:rPr>
          <w:rFonts w:ascii="Segoe UI" w:hAnsi="Segoe UI" w:cs="Segoe UI"/>
          <w:color w:val="172B4D"/>
          <w:spacing w:val="-1"/>
          <w:sz w:val="24"/>
        </w:rPr>
        <w:t xml:space="preserve">claim, the object for both conformity, and compliance </w:t>
      </w:r>
      <w:r w:rsidR="00A31BA2" w:rsidRPr="73FDB7EB">
        <w:rPr>
          <w:rFonts w:ascii="Segoe UI" w:hAnsi="Segoe UI" w:cs="Segoe UI"/>
          <w:color w:val="172B4D"/>
          <w:spacing w:val="-1"/>
          <w:sz w:val="24"/>
        </w:rPr>
        <w:t>assessments, presented</w:t>
      </w:r>
      <w:r w:rsidRPr="73FDB7EB">
        <w:rPr>
          <w:rFonts w:ascii="Segoe UI" w:hAnsi="Segoe UI" w:cs="Segoe UI"/>
          <w:color w:val="172B4D"/>
          <w:spacing w:val="-1"/>
          <w:sz w:val="24"/>
        </w:rPr>
        <w:t xml:space="preserve"> in this scheme.  </w:t>
      </w:r>
    </w:p>
    <w:p w14:paraId="192AC0FA" w14:textId="3E8647A1" w:rsidR="007236BD" w:rsidRDefault="007236BD" w:rsidP="00353323">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The TPI scheme, to test the performance of digital transparency with a privacy request. This is used </w:t>
      </w:r>
      <w:r w:rsidR="00353323" w:rsidRPr="73FDB7EB">
        <w:rPr>
          <w:rFonts w:ascii="Segoe UI" w:hAnsi="Segoe UI" w:cs="Segoe UI"/>
          <w:color w:val="172B4D"/>
          <w:spacing w:val="-1"/>
          <w:sz w:val="24"/>
        </w:rPr>
        <w:t>to</w:t>
      </w:r>
      <w:r w:rsidRPr="73FDB7EB">
        <w:rPr>
          <w:rFonts w:ascii="Segoe UI" w:hAnsi="Segoe UI" w:cs="Segoe UI"/>
          <w:color w:val="172B4D"/>
          <w:spacing w:val="-1"/>
          <w:sz w:val="24"/>
        </w:rPr>
        <w:t xml:space="preserve"> determine how dynamic the performance of transparency and consent is for using data subject rights, independently of the service provider, and relative to context. </w:t>
      </w:r>
    </w:p>
    <w:p w14:paraId="183A01C0" w14:textId="35647B0C"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The </w:t>
      </w:r>
      <w:r w:rsidR="0042431D">
        <w:rPr>
          <w:rFonts w:ascii="Segoe UI" w:hAnsi="Segoe UI" w:cs="Segoe UI"/>
          <w:color w:val="172B4D"/>
          <w:spacing w:val="-1"/>
          <w:sz w:val="24"/>
        </w:rPr>
        <w:t>TPIs</w:t>
      </w:r>
      <w:r w:rsidRPr="73FDB7EB">
        <w:rPr>
          <w:rFonts w:ascii="Segoe UI" w:hAnsi="Segoe UI" w:cs="Segoe UI"/>
          <w:color w:val="172B4D"/>
          <w:spacing w:val="-1"/>
          <w:sz w:val="24"/>
        </w:rPr>
        <w:t xml:space="preserve"> presented pinpoint 4 metrics that can be used to measure the conformance of transparency and the integrity of consent in the relevant data capture context. </w:t>
      </w:r>
    </w:p>
    <w:p w14:paraId="0461EECE" w14:textId="3923E3D0" w:rsidR="007236BD" w:rsidRDefault="00A6132E"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The </w:t>
      </w:r>
      <w:r w:rsidR="002458D1" w:rsidRPr="73FDB7EB">
        <w:rPr>
          <w:rFonts w:ascii="Segoe UI" w:hAnsi="Segoe UI" w:cs="Segoe UI"/>
          <w:color w:val="172B4D"/>
          <w:spacing w:val="-1"/>
          <w:sz w:val="24"/>
        </w:rPr>
        <w:t>TPIs assess</w:t>
      </w:r>
      <w:r w:rsidR="007236BD" w:rsidRPr="73FDB7EB">
        <w:rPr>
          <w:rFonts w:ascii="Segoe UI" w:hAnsi="Segoe UI" w:cs="Segoe UI"/>
          <w:color w:val="172B4D"/>
          <w:spacing w:val="-1"/>
          <w:sz w:val="24"/>
        </w:rPr>
        <w:t xml:space="preserve"> the operational capacity of </w:t>
      </w:r>
      <w:r w:rsidR="00A730D8">
        <w:rPr>
          <w:rFonts w:ascii="Segoe UI" w:hAnsi="Segoe UI" w:cs="Segoe UI"/>
          <w:color w:val="172B4D"/>
          <w:spacing w:val="-1"/>
          <w:sz w:val="24"/>
        </w:rPr>
        <w:t>the</w:t>
      </w:r>
      <w:r w:rsidR="0019479D">
        <w:rPr>
          <w:rFonts w:ascii="Segoe UI" w:hAnsi="Segoe UI" w:cs="Segoe UI"/>
          <w:color w:val="172B4D"/>
          <w:spacing w:val="-1"/>
          <w:sz w:val="24"/>
        </w:rPr>
        <w:t xml:space="preserve"> </w:t>
      </w:r>
      <w:r w:rsidR="007236BD" w:rsidRPr="73FDB7EB">
        <w:rPr>
          <w:rFonts w:ascii="Segoe UI" w:hAnsi="Segoe UI" w:cs="Segoe UI"/>
          <w:i/>
          <w:iCs/>
          <w:color w:val="172B4D"/>
          <w:spacing w:val="-1"/>
          <w:sz w:val="24"/>
        </w:rPr>
        <w:t>required and presented</w:t>
      </w:r>
      <w:r w:rsidR="007236BD" w:rsidRPr="73FDB7EB">
        <w:rPr>
          <w:rFonts w:ascii="Segoe UI" w:hAnsi="Segoe UI" w:cs="Segoe UI"/>
          <w:color w:val="172B4D"/>
          <w:spacing w:val="-1"/>
          <w:sz w:val="24"/>
        </w:rPr>
        <w:t xml:space="preserve"> PII Controller Identity and Contact </w:t>
      </w:r>
      <w:r w:rsidR="008A7750">
        <w:rPr>
          <w:rFonts w:ascii="Segoe UI" w:hAnsi="Segoe UI" w:cs="Segoe UI"/>
          <w:color w:val="172B4D"/>
          <w:spacing w:val="-1"/>
          <w:sz w:val="24"/>
        </w:rPr>
        <w:t>attri</w:t>
      </w:r>
      <w:r w:rsidR="00E65F2A">
        <w:rPr>
          <w:rFonts w:ascii="Segoe UI" w:hAnsi="Segoe UI" w:cs="Segoe UI"/>
          <w:color w:val="172B4D"/>
          <w:spacing w:val="-1"/>
          <w:sz w:val="24"/>
        </w:rPr>
        <w:t>butes, o</w:t>
      </w:r>
      <w:r w:rsidR="00EC370B">
        <w:rPr>
          <w:rFonts w:ascii="Segoe UI" w:hAnsi="Segoe UI" w:cs="Segoe UI"/>
          <w:color w:val="172B4D"/>
          <w:spacing w:val="-1"/>
          <w:sz w:val="24"/>
        </w:rPr>
        <w:t>r meta</w:t>
      </w:r>
      <w:r w:rsidR="00D52EAC">
        <w:rPr>
          <w:rFonts w:ascii="Segoe UI" w:hAnsi="Segoe UI" w:cs="Segoe UI"/>
          <w:color w:val="172B4D"/>
          <w:spacing w:val="-1"/>
          <w:sz w:val="24"/>
        </w:rPr>
        <w:t>-</w:t>
      </w:r>
      <w:r w:rsidR="007236BD" w:rsidRPr="73FDB7EB">
        <w:rPr>
          <w:rFonts w:ascii="Segoe UI" w:hAnsi="Segoe UI" w:cs="Segoe UI"/>
          <w:color w:val="172B4D"/>
          <w:spacing w:val="-1"/>
          <w:sz w:val="24"/>
        </w:rPr>
        <w:t xml:space="preserve">information. The TPIs measure the existence and performance of the publicly required digital service information. The </w:t>
      </w:r>
      <w:r w:rsidR="0042431D">
        <w:rPr>
          <w:rFonts w:ascii="Segoe UI" w:hAnsi="Segoe UI" w:cs="Segoe UI"/>
          <w:color w:val="172B4D"/>
          <w:spacing w:val="-1"/>
          <w:sz w:val="24"/>
        </w:rPr>
        <w:t>TPIs</w:t>
      </w:r>
      <w:r w:rsidR="007236BD" w:rsidRPr="73FDB7EB">
        <w:rPr>
          <w:rFonts w:ascii="Segoe UI" w:hAnsi="Segoe UI" w:cs="Segoe UI"/>
          <w:color w:val="172B4D"/>
          <w:spacing w:val="-1"/>
          <w:sz w:val="24"/>
        </w:rPr>
        <w:t xml:space="preserve"> check digital components</w:t>
      </w:r>
      <w:r w:rsidR="0065334D">
        <w:rPr>
          <w:rFonts w:ascii="Segoe UI" w:hAnsi="Segoe UI" w:cs="Segoe UI"/>
          <w:color w:val="172B4D"/>
          <w:spacing w:val="-1"/>
          <w:sz w:val="24"/>
        </w:rPr>
        <w:t>, identifying the governance model,</w:t>
      </w:r>
      <w:r w:rsidR="007236BD" w:rsidRPr="73FDB7EB">
        <w:rPr>
          <w:rFonts w:ascii="Segoe UI" w:hAnsi="Segoe UI" w:cs="Segoe UI"/>
          <w:color w:val="172B4D"/>
          <w:spacing w:val="-1"/>
          <w:sz w:val="24"/>
        </w:rPr>
        <w:t xml:space="preserve"> </w:t>
      </w:r>
      <w:r w:rsidR="002458D1" w:rsidRPr="73FDB7EB">
        <w:rPr>
          <w:rFonts w:ascii="Segoe UI" w:hAnsi="Segoe UI" w:cs="Segoe UI"/>
          <w:color w:val="172B4D"/>
          <w:spacing w:val="-1"/>
          <w:sz w:val="24"/>
        </w:rPr>
        <w:t>authority,</w:t>
      </w:r>
      <w:r w:rsidR="007236BD" w:rsidRPr="73FDB7EB">
        <w:rPr>
          <w:rFonts w:ascii="Segoe UI" w:hAnsi="Segoe UI" w:cs="Segoe UI"/>
          <w:color w:val="172B4D"/>
          <w:spacing w:val="-1"/>
          <w:sz w:val="24"/>
        </w:rPr>
        <w:t xml:space="preserve"> and security </w:t>
      </w:r>
      <w:r w:rsidR="00163B47">
        <w:rPr>
          <w:rFonts w:ascii="Segoe UI" w:hAnsi="Segoe UI" w:cs="Segoe UI"/>
          <w:color w:val="172B4D"/>
          <w:spacing w:val="-1"/>
          <w:sz w:val="24"/>
        </w:rPr>
        <w:t xml:space="preserve">framework </w:t>
      </w:r>
      <w:r w:rsidR="007236BD" w:rsidRPr="73FDB7EB">
        <w:rPr>
          <w:rFonts w:ascii="Segoe UI" w:hAnsi="Segoe UI" w:cs="Segoe UI"/>
          <w:color w:val="172B4D"/>
          <w:spacing w:val="-1"/>
          <w:sz w:val="24"/>
        </w:rPr>
        <w:t xml:space="preserve">to </w:t>
      </w:r>
      <w:r w:rsidR="002458D1" w:rsidRPr="73FDB7EB">
        <w:rPr>
          <w:rFonts w:ascii="Segoe UI" w:hAnsi="Segoe UI" w:cs="Segoe UI"/>
          <w:color w:val="172B4D"/>
          <w:spacing w:val="-1"/>
          <w:sz w:val="24"/>
        </w:rPr>
        <w:t>assure the</w:t>
      </w:r>
      <w:r w:rsidR="007236BD" w:rsidRPr="73FDB7EB">
        <w:rPr>
          <w:rFonts w:ascii="Segoe UI" w:hAnsi="Segoe UI" w:cs="Segoe UI"/>
          <w:color w:val="172B4D"/>
          <w:spacing w:val="-1"/>
          <w:sz w:val="24"/>
        </w:rPr>
        <w:t xml:space="preserve"> validity of privacy</w:t>
      </w:r>
      <w:r w:rsidR="00693FCE">
        <w:rPr>
          <w:rFonts w:ascii="Segoe UI" w:hAnsi="Segoe UI" w:cs="Segoe UI"/>
          <w:color w:val="172B4D"/>
          <w:spacing w:val="-1"/>
          <w:sz w:val="24"/>
        </w:rPr>
        <w:t xml:space="preserve"> state </w:t>
      </w:r>
      <w:r w:rsidR="002F12C6">
        <w:rPr>
          <w:rFonts w:ascii="Segoe UI" w:hAnsi="Segoe UI" w:cs="Segoe UI"/>
          <w:color w:val="172B4D"/>
          <w:spacing w:val="-1"/>
          <w:sz w:val="24"/>
        </w:rPr>
        <w:t>in an online service con</w:t>
      </w:r>
      <w:r w:rsidR="00D46011">
        <w:rPr>
          <w:rFonts w:ascii="Segoe UI" w:hAnsi="Segoe UI" w:cs="Segoe UI"/>
          <w:color w:val="172B4D"/>
          <w:spacing w:val="-1"/>
          <w:sz w:val="24"/>
        </w:rPr>
        <w:t>text</w:t>
      </w:r>
      <w:r w:rsidR="007236BD" w:rsidRPr="73FDB7EB">
        <w:rPr>
          <w:rFonts w:ascii="Segoe UI" w:hAnsi="Segoe UI" w:cs="Segoe UI"/>
          <w:color w:val="172B4D"/>
          <w:spacing w:val="-1"/>
          <w:sz w:val="24"/>
        </w:rPr>
        <w:t xml:space="preserve">. </w:t>
      </w:r>
      <w:r w:rsidR="002458D1">
        <w:rPr>
          <w:rFonts w:ascii="Segoe UI" w:hAnsi="Segoe UI" w:cs="Segoe UI"/>
          <w:color w:val="172B4D"/>
          <w:spacing w:val="-1"/>
          <w:sz w:val="24"/>
        </w:rPr>
        <w:t xml:space="preserve">Providing </w:t>
      </w:r>
      <w:r w:rsidR="002458D1" w:rsidRPr="73FDB7EB">
        <w:rPr>
          <w:rFonts w:ascii="Segoe UI" w:hAnsi="Segoe UI" w:cs="Segoe UI"/>
          <w:color w:val="172B4D"/>
          <w:spacing w:val="-1"/>
          <w:sz w:val="24"/>
        </w:rPr>
        <w:t>privacy</w:t>
      </w:r>
      <w:r w:rsidR="007236BD" w:rsidRPr="73FDB7EB">
        <w:rPr>
          <w:rFonts w:ascii="Segoe UI" w:hAnsi="Segoe UI" w:cs="Segoe UI"/>
          <w:color w:val="172B4D"/>
          <w:spacing w:val="-1"/>
          <w:sz w:val="24"/>
        </w:rPr>
        <w:t xml:space="preserve"> </w:t>
      </w:r>
      <w:r w:rsidR="00481CDA">
        <w:rPr>
          <w:rFonts w:ascii="Segoe UI" w:hAnsi="Segoe UI" w:cs="Segoe UI"/>
          <w:color w:val="172B4D"/>
          <w:spacing w:val="-1"/>
          <w:sz w:val="24"/>
        </w:rPr>
        <w:t xml:space="preserve">risk </w:t>
      </w:r>
      <w:r w:rsidR="007236BD" w:rsidRPr="73FDB7EB">
        <w:rPr>
          <w:rFonts w:ascii="Segoe UI" w:hAnsi="Segoe UI" w:cs="Segoe UI"/>
          <w:color w:val="172B4D"/>
          <w:spacing w:val="-1"/>
          <w:sz w:val="24"/>
        </w:rPr>
        <w:t>assurance for people.</w:t>
      </w:r>
    </w:p>
    <w:p w14:paraId="4F6A85E6" w14:textId="57D2E551" w:rsidR="00D12B80"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The ANCR </w:t>
      </w:r>
      <w:r w:rsidR="00212BA8" w:rsidRPr="73FDB7EB">
        <w:rPr>
          <w:rFonts w:ascii="Segoe UI" w:hAnsi="Segoe UI" w:cs="Segoe UI"/>
          <w:color w:val="172B4D"/>
          <w:spacing w:val="-1"/>
          <w:sz w:val="24"/>
        </w:rPr>
        <w:t>record</w:t>
      </w:r>
      <w:r w:rsidR="00200868" w:rsidRPr="73FDB7EB">
        <w:rPr>
          <w:rFonts w:ascii="Segoe UI" w:hAnsi="Segoe UI" w:cs="Segoe UI"/>
          <w:color w:val="172B4D"/>
          <w:spacing w:val="-1"/>
          <w:sz w:val="24"/>
        </w:rPr>
        <w:t xml:space="preserve"> produced from a TPI </w:t>
      </w:r>
      <w:r w:rsidR="002458D1" w:rsidRPr="73FDB7EB">
        <w:rPr>
          <w:rFonts w:ascii="Segoe UI" w:hAnsi="Segoe UI" w:cs="Segoe UI"/>
          <w:color w:val="172B4D"/>
          <w:spacing w:val="-1"/>
          <w:sz w:val="24"/>
        </w:rPr>
        <w:t>Assessment captures</w:t>
      </w:r>
      <w:r w:rsidRPr="73FDB7EB">
        <w:rPr>
          <w:rFonts w:ascii="Segoe UI" w:hAnsi="Segoe UI" w:cs="Segoe UI"/>
          <w:color w:val="172B4D"/>
          <w:spacing w:val="-1"/>
          <w:sz w:val="24"/>
        </w:rPr>
        <w:t xml:space="preserve"> digital governance and surveillance context</w:t>
      </w:r>
      <w:r w:rsidR="00C65EAC">
        <w:rPr>
          <w:rFonts w:ascii="Segoe UI" w:hAnsi="Segoe UI" w:cs="Segoe UI"/>
          <w:color w:val="172B4D"/>
          <w:spacing w:val="-1"/>
          <w:sz w:val="24"/>
        </w:rPr>
        <w:t>. C</w:t>
      </w:r>
      <w:r w:rsidRPr="73FDB7EB">
        <w:rPr>
          <w:rFonts w:ascii="Segoe UI" w:hAnsi="Segoe UI" w:cs="Segoe UI"/>
          <w:color w:val="172B4D"/>
          <w:spacing w:val="-1"/>
          <w:sz w:val="24"/>
        </w:rPr>
        <w:t>aptur</w:t>
      </w:r>
      <w:r w:rsidR="00C65EAC">
        <w:rPr>
          <w:rFonts w:ascii="Segoe UI" w:hAnsi="Segoe UI" w:cs="Segoe UI"/>
          <w:color w:val="172B4D"/>
          <w:spacing w:val="-1"/>
          <w:sz w:val="24"/>
        </w:rPr>
        <w:t>ing</w:t>
      </w:r>
      <w:r w:rsidRPr="73FDB7EB">
        <w:rPr>
          <w:rFonts w:ascii="Segoe UI" w:hAnsi="Segoe UI" w:cs="Segoe UI"/>
          <w:color w:val="172B4D"/>
          <w:spacing w:val="-1"/>
          <w:sz w:val="24"/>
        </w:rPr>
        <w:t xml:space="preserve"> at the point of presentation PII Controller I</w:t>
      </w:r>
      <w:r w:rsidR="00114B65" w:rsidRPr="73FDB7EB">
        <w:rPr>
          <w:rFonts w:ascii="Segoe UI" w:hAnsi="Segoe UI" w:cs="Segoe UI"/>
          <w:color w:val="172B4D"/>
          <w:spacing w:val="-1"/>
          <w:sz w:val="24"/>
        </w:rPr>
        <w:t xml:space="preserve">dentifiers, </w:t>
      </w:r>
      <w:r w:rsidRPr="73FDB7EB">
        <w:rPr>
          <w:rFonts w:ascii="Segoe UI" w:hAnsi="Segoe UI" w:cs="Segoe UI"/>
          <w:color w:val="172B4D"/>
          <w:spacing w:val="-1"/>
          <w:sz w:val="24"/>
        </w:rPr>
        <w:t xml:space="preserve">privacy rights access point(s), and </w:t>
      </w:r>
      <w:r w:rsidR="00707E8D" w:rsidRPr="73FDB7EB">
        <w:rPr>
          <w:rFonts w:ascii="Segoe UI" w:hAnsi="Segoe UI" w:cs="Segoe UI"/>
          <w:color w:val="172B4D"/>
          <w:spacing w:val="-1"/>
          <w:sz w:val="24"/>
        </w:rPr>
        <w:t>importantly, under which</w:t>
      </w:r>
      <w:r w:rsidRPr="73FDB7EB">
        <w:rPr>
          <w:rFonts w:ascii="Segoe UI" w:hAnsi="Segoe UI" w:cs="Segoe UI"/>
          <w:color w:val="172B4D"/>
          <w:spacing w:val="-1"/>
          <w:sz w:val="24"/>
        </w:rPr>
        <w:t xml:space="preserve"> digital governance </w:t>
      </w:r>
      <w:r w:rsidR="002458D1" w:rsidRPr="73FDB7EB">
        <w:rPr>
          <w:rFonts w:ascii="Segoe UI" w:hAnsi="Segoe UI" w:cs="Segoe UI"/>
          <w:color w:val="172B4D"/>
          <w:spacing w:val="-1"/>
          <w:sz w:val="24"/>
        </w:rPr>
        <w:t>framework personal</w:t>
      </w:r>
      <w:r w:rsidRPr="73FDB7EB">
        <w:rPr>
          <w:rFonts w:ascii="Segoe UI" w:hAnsi="Segoe UI" w:cs="Segoe UI"/>
          <w:color w:val="172B4D"/>
          <w:spacing w:val="-1"/>
          <w:sz w:val="24"/>
        </w:rPr>
        <w:t xml:space="preserve"> data processing is being governed. </w:t>
      </w:r>
      <w:r w:rsidR="00707E8D" w:rsidRPr="73FDB7EB">
        <w:rPr>
          <w:rFonts w:ascii="Segoe UI" w:hAnsi="Segoe UI" w:cs="Segoe UI"/>
          <w:color w:val="172B4D"/>
          <w:spacing w:val="-1"/>
          <w:sz w:val="24"/>
        </w:rPr>
        <w:t xml:space="preserve"> </w:t>
      </w:r>
    </w:p>
    <w:p w14:paraId="434C3E8D" w14:textId="0E5B9AB2"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ANCR record, in which the PII Principle is the holder and controller of this record, can be presented as a micro-notice claim and </w:t>
      </w:r>
      <w:r w:rsidR="00365E56">
        <w:rPr>
          <w:rFonts w:ascii="Segoe UI" w:hAnsi="Segoe UI" w:cs="Segoe UI"/>
          <w:color w:val="172B4D"/>
          <w:spacing w:val="-1"/>
          <w:sz w:val="24"/>
        </w:rPr>
        <w:t xml:space="preserve">used as a </w:t>
      </w:r>
      <w:r>
        <w:rPr>
          <w:rFonts w:ascii="Segoe UI" w:hAnsi="Segoe UI" w:cs="Segoe UI"/>
          <w:color w:val="172B4D"/>
          <w:spacing w:val="-1"/>
          <w:sz w:val="24"/>
        </w:rPr>
        <w:t xml:space="preserve">credential to engage PII Controller privacy services </w:t>
      </w:r>
      <w:r w:rsidR="00365E56">
        <w:rPr>
          <w:rFonts w:ascii="Segoe UI" w:hAnsi="Segoe UI" w:cs="Segoe UI"/>
          <w:color w:val="172B4D"/>
          <w:spacing w:val="-1"/>
          <w:sz w:val="24"/>
        </w:rPr>
        <w:t>and</w:t>
      </w:r>
      <w:r>
        <w:rPr>
          <w:rFonts w:ascii="Segoe UI" w:hAnsi="Segoe UI" w:cs="Segoe UI"/>
          <w:color w:val="172B4D"/>
          <w:spacing w:val="-1"/>
          <w:sz w:val="24"/>
        </w:rPr>
        <w:t xml:space="preserve"> </w:t>
      </w:r>
      <w:r w:rsidR="00365E56">
        <w:rPr>
          <w:rFonts w:ascii="Segoe UI" w:hAnsi="Segoe UI" w:cs="Segoe UI"/>
          <w:color w:val="172B4D"/>
          <w:spacing w:val="-1"/>
          <w:sz w:val="24"/>
        </w:rPr>
        <w:t>track</w:t>
      </w:r>
      <w:r>
        <w:rPr>
          <w:rFonts w:ascii="Segoe UI" w:hAnsi="Segoe UI" w:cs="Segoe UI"/>
          <w:color w:val="172B4D"/>
          <w:spacing w:val="-1"/>
          <w:sz w:val="24"/>
        </w:rPr>
        <w:t xml:space="preserve"> the PII Controller performance. </w:t>
      </w:r>
    </w:p>
    <w:p w14:paraId="224B4E71" w14:textId="1E20E58F" w:rsidR="007236BD" w:rsidRDefault="007236BD" w:rsidP="00F864EF">
      <w:pPr>
        <w:spacing w:after="100" w:line="259" w:lineRule="auto"/>
        <w:rPr>
          <w:rFonts w:ascii="Segoe UI" w:hAnsi="Segoe UI" w:cs="Segoe UI"/>
          <w:color w:val="172B4D"/>
          <w:sz w:val="24"/>
        </w:rPr>
      </w:pPr>
      <w:r w:rsidRPr="002458D1">
        <w:rPr>
          <w:rFonts w:ascii="Segoe UI" w:hAnsi="Segoe UI" w:cs="Segoe UI"/>
          <w:color w:val="172B4D"/>
          <w:spacing w:val="-1"/>
          <w:sz w:val="24"/>
        </w:rPr>
        <w:t>Most</w:t>
      </w:r>
      <w:r w:rsidRPr="73FDB7EB">
        <w:rPr>
          <w:rFonts w:ascii="Segoe UI" w:hAnsi="Segoe UI" w:cs="Segoe UI"/>
          <w:color w:val="172B4D"/>
          <w:spacing w:val="-1"/>
          <w:sz w:val="24"/>
        </w:rPr>
        <w:t xml:space="preserve"> </w:t>
      </w:r>
      <w:r w:rsidR="00212BA8" w:rsidRPr="73FDB7EB">
        <w:rPr>
          <w:rFonts w:ascii="Segoe UI" w:hAnsi="Segoe UI" w:cs="Segoe UI"/>
          <w:color w:val="172B4D"/>
          <w:spacing w:val="-1"/>
          <w:sz w:val="24"/>
        </w:rPr>
        <w:t>assessments</w:t>
      </w:r>
      <w:r w:rsidRPr="73FDB7EB">
        <w:rPr>
          <w:rFonts w:ascii="Segoe UI" w:hAnsi="Segoe UI" w:cs="Segoe UI"/>
          <w:color w:val="172B4D"/>
          <w:spacing w:val="-1"/>
          <w:sz w:val="24"/>
        </w:rPr>
        <w:t xml:space="preserve"> for conformance of privacy information or services are mapped to analogue legal requirements which measure response times in days, out of technical context.  </w:t>
      </w:r>
      <w:r w:rsidR="0042431D">
        <w:rPr>
          <w:rFonts w:ascii="Segoe UI" w:hAnsi="Segoe UI" w:cs="Segoe UI"/>
          <w:color w:val="172B4D"/>
          <w:spacing w:val="-1"/>
          <w:sz w:val="24"/>
        </w:rPr>
        <w:t>TPIs</w:t>
      </w:r>
      <w:r w:rsidRPr="73FDB7EB">
        <w:rPr>
          <w:rFonts w:ascii="Segoe UI" w:hAnsi="Segoe UI" w:cs="Segoe UI"/>
          <w:color w:val="172B4D"/>
          <w:spacing w:val="-1"/>
          <w:sz w:val="24"/>
        </w:rPr>
        <w:t xml:space="preserve"> all measure how dynamic privacy service information is in context, and </w:t>
      </w:r>
      <w:r w:rsidR="00353323" w:rsidRPr="73FDB7EB">
        <w:rPr>
          <w:rFonts w:ascii="Segoe UI" w:hAnsi="Segoe UI" w:cs="Segoe UI"/>
          <w:color w:val="172B4D"/>
          <w:spacing w:val="-1"/>
          <w:sz w:val="24"/>
        </w:rPr>
        <w:t>provide</w:t>
      </w:r>
      <w:r w:rsidRPr="73FDB7EB">
        <w:rPr>
          <w:rFonts w:ascii="Segoe UI" w:hAnsi="Segoe UI" w:cs="Segoe UI"/>
          <w:color w:val="172B4D"/>
          <w:spacing w:val="-1"/>
          <w:sz w:val="24"/>
        </w:rPr>
        <w:t xml:space="preserve"> a rating, from -3 to +1, in which +1 is for a Dynamic, in context transparency performance indicator. This introduces the concept </w:t>
      </w:r>
      <w:r w:rsidR="00353323" w:rsidRPr="73FDB7EB">
        <w:rPr>
          <w:rFonts w:ascii="Segoe UI" w:hAnsi="Segoe UI" w:cs="Segoe UI"/>
          <w:color w:val="172B4D"/>
          <w:spacing w:val="-1"/>
          <w:sz w:val="24"/>
        </w:rPr>
        <w:t>of a</w:t>
      </w:r>
      <w:r w:rsidR="00652303">
        <w:rPr>
          <w:rFonts w:ascii="Segoe UI" w:hAnsi="Segoe UI" w:cs="Segoe UI"/>
          <w:color w:val="172B4D"/>
          <w:spacing w:val="-1"/>
          <w:sz w:val="24"/>
        </w:rPr>
        <w:t xml:space="preserve"> shared </w:t>
      </w:r>
      <w:r w:rsidRPr="00F864EF">
        <w:rPr>
          <w:rFonts w:ascii="Segoe UI" w:hAnsi="Segoe UI" w:cs="Segoe UI"/>
          <w:i/>
          <w:iCs/>
          <w:color w:val="172B4D"/>
          <w:spacing w:val="-1"/>
          <w:sz w:val="24"/>
        </w:rPr>
        <w:t xml:space="preserve">active </w:t>
      </w:r>
      <w:r w:rsidR="00741D81">
        <w:rPr>
          <w:rFonts w:ascii="Segoe UI" w:hAnsi="Segoe UI" w:cs="Segoe UI"/>
          <w:i/>
          <w:iCs/>
          <w:color w:val="172B4D"/>
          <w:spacing w:val="-1"/>
          <w:sz w:val="24"/>
        </w:rPr>
        <w:t>privacy</w:t>
      </w:r>
      <w:r w:rsidRPr="00F864EF">
        <w:rPr>
          <w:rFonts w:ascii="Segoe UI" w:hAnsi="Segoe UI" w:cs="Segoe UI"/>
          <w:i/>
          <w:iCs/>
          <w:color w:val="172B4D"/>
          <w:spacing w:val="-1"/>
          <w:sz w:val="24"/>
        </w:rPr>
        <w:t xml:space="preserve"> </w:t>
      </w:r>
      <w:r w:rsidR="00652303" w:rsidRPr="00F864EF">
        <w:rPr>
          <w:rFonts w:ascii="Segoe UI" w:hAnsi="Segoe UI" w:cs="Segoe UI"/>
          <w:i/>
          <w:iCs/>
          <w:color w:val="172B4D"/>
          <w:spacing w:val="-1"/>
          <w:sz w:val="24"/>
        </w:rPr>
        <w:t>state</w:t>
      </w:r>
      <w:r w:rsidR="00652303">
        <w:rPr>
          <w:rFonts w:ascii="Segoe UI" w:hAnsi="Segoe UI" w:cs="Segoe UI"/>
          <w:i/>
          <w:iCs/>
          <w:color w:val="172B4D"/>
          <w:spacing w:val="-1"/>
          <w:sz w:val="24"/>
        </w:rPr>
        <w:t xml:space="preserve"> </w:t>
      </w:r>
      <w:r w:rsidRPr="00F864EF">
        <w:rPr>
          <w:rFonts w:ascii="Segoe UI" w:hAnsi="Segoe UI" w:cs="Segoe UI"/>
          <w:i/>
          <w:iCs/>
          <w:color w:val="172B4D"/>
          <w:spacing w:val="-1"/>
          <w:sz w:val="24"/>
        </w:rPr>
        <w:t>transparency</w:t>
      </w:r>
      <w:r w:rsidRPr="73FDB7EB">
        <w:rPr>
          <w:rFonts w:ascii="Segoe UI" w:hAnsi="Segoe UI" w:cs="Segoe UI"/>
          <w:color w:val="172B4D"/>
          <w:spacing w:val="-1"/>
          <w:sz w:val="24"/>
        </w:rPr>
        <w:t xml:space="preserve">, </w:t>
      </w:r>
      <w:r w:rsidR="00A95CD2">
        <w:rPr>
          <w:rFonts w:ascii="Segoe UI" w:hAnsi="Segoe UI" w:cs="Segoe UI"/>
          <w:color w:val="172B4D"/>
          <w:spacing w:val="-1"/>
          <w:sz w:val="24"/>
        </w:rPr>
        <w:t>comprised of the</w:t>
      </w:r>
      <w:r w:rsidRPr="73FDB7EB">
        <w:rPr>
          <w:rFonts w:ascii="Segoe UI" w:hAnsi="Segoe UI" w:cs="Segoe UI"/>
          <w:color w:val="172B4D"/>
          <w:spacing w:val="-1"/>
          <w:sz w:val="24"/>
        </w:rPr>
        <w:t xml:space="preserve"> </w:t>
      </w:r>
      <w:r w:rsidR="002E5A44">
        <w:rPr>
          <w:rFonts w:ascii="Segoe UI" w:hAnsi="Segoe UI" w:cs="Segoe UI"/>
          <w:color w:val="172B4D"/>
          <w:sz w:val="24"/>
        </w:rPr>
        <w:t>signal that indicates if the privacy as expected in context.</w:t>
      </w:r>
    </w:p>
    <w:p w14:paraId="5F087D3D" w14:textId="5D735879" w:rsidR="007236BD" w:rsidRDefault="007236BD" w:rsidP="73FDB7EB">
      <w:pPr>
        <w:shd w:val="clear" w:color="auto" w:fill="FFFFFF" w:themeFill="background1"/>
        <w:spacing w:before="100" w:after="0"/>
        <w:jc w:val="both"/>
        <w:rPr>
          <w:rFonts w:ascii="Segoe UI" w:hAnsi="Segoe UI" w:cs="Segoe UI"/>
          <w:color w:val="172B4D"/>
          <w:spacing w:val="-1"/>
          <w:sz w:val="24"/>
        </w:rPr>
      </w:pPr>
    </w:p>
    <w:p w14:paraId="4E284692"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11" w:name="_Toc146006676"/>
      <w:r>
        <w:rPr>
          <w:rFonts w:ascii="Segoe UI" w:hAnsi="Segoe UI" w:cs="Segoe UI"/>
          <w:color w:val="172B4D"/>
          <w:spacing w:val="-2"/>
          <w:sz w:val="41"/>
          <w:szCs w:val="41"/>
        </w:rPr>
        <w:lastRenderedPageBreak/>
        <w:t>Why was this specification written?</w:t>
      </w:r>
      <w:bookmarkEnd w:id="11"/>
    </w:p>
    <w:p w14:paraId="695A2095" w14:textId="180D0C03"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At the time of writing this specification, transparency and consent is governed predominately by commercial governance frameworks that utilize digital identity management technologies to identify people. At the same time the associated services do not identify themselves in a standard way online, which is neither compliant nor conformant, presenting critical cybersecurity risks. </w:t>
      </w:r>
    </w:p>
    <w:p w14:paraId="5DB34032" w14:textId="1E1414C6" w:rsidR="00652303" w:rsidRPr="00F864EF" w:rsidRDefault="00652303" w:rsidP="002458D1">
      <w:pPr>
        <w:autoSpaceDE w:val="0"/>
        <w:autoSpaceDN w:val="0"/>
        <w:adjustRightInd w:val="0"/>
        <w:spacing w:before="0" w:after="0"/>
        <w:rPr>
          <w:rFonts w:ascii="Segoe UI" w:hAnsi="Segoe UI" w:cs="Segoe UI"/>
          <w:color w:val="172B4D"/>
          <w:spacing w:val="-1"/>
          <w:sz w:val="24"/>
          <w:lang w:eastAsia="ja-JP"/>
        </w:rPr>
      </w:pPr>
      <w:r>
        <w:rPr>
          <w:rFonts w:ascii="Segoe UI" w:hAnsi="Segoe UI" w:cs="Segoe UI"/>
          <w:color w:val="172B4D"/>
          <w:spacing w:val="-1"/>
          <w:sz w:val="24"/>
        </w:rPr>
        <w:t xml:space="preserve">Individuals </w:t>
      </w:r>
      <w:r w:rsidRPr="73FDB7EB">
        <w:rPr>
          <w:rFonts w:ascii="Segoe UI" w:hAnsi="Segoe UI" w:cs="Segoe UI"/>
          <w:color w:val="172B4D"/>
          <w:spacing w:val="-1"/>
          <w:sz w:val="24"/>
          <w:lang w:eastAsia="ja-JP"/>
        </w:rPr>
        <w:t xml:space="preserve">are forced to give up </w:t>
      </w:r>
      <w:r>
        <w:rPr>
          <w:rFonts w:ascii="Segoe UI" w:hAnsi="Segoe UI" w:cs="Segoe UI"/>
          <w:color w:val="172B4D"/>
          <w:spacing w:val="-1"/>
          <w:sz w:val="24"/>
          <w:lang w:eastAsia="ja-JP"/>
        </w:rPr>
        <w:t xml:space="preserve">digital </w:t>
      </w:r>
      <w:r w:rsidRPr="73FDB7EB">
        <w:rPr>
          <w:rFonts w:ascii="Segoe UI" w:hAnsi="Segoe UI" w:cs="Segoe UI"/>
          <w:color w:val="172B4D"/>
          <w:spacing w:val="-1"/>
          <w:sz w:val="24"/>
          <w:lang w:eastAsia="ja-JP"/>
        </w:rPr>
        <w:t>privacy to access</w:t>
      </w:r>
      <w:r>
        <w:rPr>
          <w:rFonts w:ascii="Segoe UI" w:hAnsi="Segoe UI" w:cs="Segoe UI"/>
          <w:color w:val="172B4D"/>
          <w:spacing w:val="-1"/>
          <w:sz w:val="24"/>
          <w:lang w:eastAsia="ja-JP"/>
        </w:rPr>
        <w:t xml:space="preserve"> analog</w:t>
      </w:r>
      <w:r w:rsidRPr="73FDB7EB">
        <w:rPr>
          <w:rFonts w:ascii="Segoe UI" w:hAnsi="Segoe UI" w:cs="Segoe UI"/>
          <w:color w:val="172B4D"/>
          <w:spacing w:val="-1"/>
          <w:sz w:val="24"/>
          <w:lang w:eastAsia="ja-JP"/>
        </w:rPr>
        <w:t xml:space="preserve"> privacy </w:t>
      </w:r>
      <w:r w:rsidR="002458D1" w:rsidRPr="73FDB7EB">
        <w:rPr>
          <w:rFonts w:ascii="Segoe UI" w:hAnsi="Segoe UI" w:cs="Segoe UI"/>
          <w:color w:val="172B4D"/>
          <w:spacing w:val="-1"/>
          <w:sz w:val="24"/>
        </w:rPr>
        <w:t>services</w:t>
      </w:r>
      <w:r>
        <w:rPr>
          <w:rFonts w:ascii="Segoe UI" w:hAnsi="Segoe UI" w:cs="Segoe UI"/>
          <w:color w:val="172B4D"/>
          <w:spacing w:val="-1"/>
          <w:sz w:val="24"/>
        </w:rPr>
        <w:t xml:space="preserve"> online</w:t>
      </w:r>
      <w:r w:rsidR="002458D1">
        <w:rPr>
          <w:rFonts w:ascii="Segoe UI" w:hAnsi="Segoe UI" w:cs="Segoe UI"/>
          <w:color w:val="172B4D"/>
          <w:spacing w:val="-1"/>
          <w:sz w:val="24"/>
        </w:rPr>
        <w:t xml:space="preserve">. </w:t>
      </w:r>
      <w:r w:rsidR="002458D1">
        <w:rPr>
          <w:rFonts w:ascii="Segoe UI" w:hAnsi="Segoe UI" w:cs="Segoe UI"/>
          <w:color w:val="172B4D"/>
          <w:spacing w:val="-1"/>
          <w:sz w:val="24"/>
          <w:lang w:eastAsia="ja-JP"/>
        </w:rPr>
        <w:t>A</w:t>
      </w:r>
      <w:r>
        <w:rPr>
          <w:rFonts w:ascii="Segoe UI" w:hAnsi="Segoe UI" w:cs="Segoe UI"/>
          <w:color w:val="172B4D"/>
          <w:spacing w:val="-1"/>
          <w:sz w:val="24"/>
          <w:lang w:eastAsia="ja-JP"/>
        </w:rPr>
        <w:t xml:space="preserve">ll the records of </w:t>
      </w:r>
      <w:r w:rsidR="002458D1">
        <w:rPr>
          <w:rFonts w:ascii="Segoe UI" w:hAnsi="Segoe UI" w:cs="Segoe UI"/>
          <w:color w:val="172B4D"/>
          <w:spacing w:val="-1"/>
          <w:sz w:val="24"/>
          <w:lang w:eastAsia="ja-JP"/>
        </w:rPr>
        <w:t>digital</w:t>
      </w:r>
      <w:r>
        <w:rPr>
          <w:rFonts w:ascii="Segoe UI" w:hAnsi="Segoe UI" w:cs="Segoe UI"/>
          <w:color w:val="172B4D"/>
          <w:spacing w:val="-1"/>
          <w:sz w:val="24"/>
          <w:lang w:eastAsia="ja-JP"/>
        </w:rPr>
        <w:t xml:space="preserve"> </w:t>
      </w:r>
      <w:r w:rsidR="00F864EF">
        <w:rPr>
          <w:rFonts w:ascii="Segoe UI" w:hAnsi="Segoe UI" w:cs="Segoe UI"/>
          <w:color w:val="172B4D"/>
          <w:spacing w:val="-1"/>
          <w:sz w:val="24"/>
          <w:lang w:eastAsia="ja-JP"/>
        </w:rPr>
        <w:t>relationships</w:t>
      </w:r>
      <w:r>
        <w:rPr>
          <w:rFonts w:ascii="Segoe UI" w:hAnsi="Segoe UI" w:cs="Segoe UI"/>
          <w:color w:val="172B4D"/>
          <w:spacing w:val="-1"/>
          <w:sz w:val="24"/>
          <w:lang w:eastAsia="ja-JP"/>
        </w:rPr>
        <w:t xml:space="preserve"> are kept by services, (if they keep records at all). Without our own records of </w:t>
      </w:r>
      <w:r w:rsidR="00F864EF">
        <w:rPr>
          <w:rFonts w:ascii="Segoe UI" w:hAnsi="Segoe UI" w:cs="Segoe UI"/>
          <w:color w:val="172B4D"/>
          <w:spacing w:val="-1"/>
          <w:sz w:val="24"/>
          <w:lang w:eastAsia="ja-JP"/>
        </w:rPr>
        <w:t xml:space="preserve">digital </w:t>
      </w:r>
      <w:r>
        <w:rPr>
          <w:rFonts w:ascii="Segoe UI" w:hAnsi="Segoe UI" w:cs="Segoe UI"/>
          <w:color w:val="172B4D"/>
          <w:spacing w:val="-1"/>
          <w:sz w:val="24"/>
          <w:lang w:eastAsia="ja-JP"/>
        </w:rPr>
        <w:t xml:space="preserve">relationships </w:t>
      </w:r>
      <w:r w:rsidR="00F864EF">
        <w:rPr>
          <w:rFonts w:ascii="Segoe UI" w:hAnsi="Segoe UI" w:cs="Segoe UI"/>
          <w:color w:val="172B4D"/>
          <w:spacing w:val="-1"/>
          <w:sz w:val="24"/>
          <w:lang w:eastAsia="ja-JP"/>
        </w:rPr>
        <w:t>Individuals are not able</w:t>
      </w:r>
      <w:r w:rsidR="002458D1">
        <w:rPr>
          <w:rFonts w:ascii="Segoe UI" w:hAnsi="Segoe UI" w:cs="Segoe UI"/>
          <w:color w:val="172B4D"/>
          <w:spacing w:val="-1"/>
          <w:sz w:val="24"/>
          <w:lang w:eastAsia="ja-JP"/>
        </w:rPr>
        <w:t xml:space="preserve"> to access the information necessary to measure privacy and security and meet a threshold for notice and a basis for processing, including and importantly consent.</w:t>
      </w:r>
      <w:r w:rsidRPr="73FDB7EB">
        <w:rPr>
          <w:rFonts w:ascii="Segoe UI" w:hAnsi="Segoe UI" w:cs="Segoe UI"/>
          <w:color w:val="172B4D"/>
          <w:spacing w:val="-1"/>
          <w:sz w:val="24"/>
          <w:lang w:eastAsia="ja-JP"/>
        </w:rPr>
        <w:t xml:space="preserve"> </w:t>
      </w:r>
    </w:p>
    <w:p w14:paraId="41A0F18F" w14:textId="2EB7D307"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These risks</w:t>
      </w:r>
      <w:r w:rsidR="00F864EF">
        <w:rPr>
          <w:rFonts w:ascii="Segoe UI" w:hAnsi="Segoe UI" w:cs="Segoe UI"/>
          <w:color w:val="172B4D"/>
          <w:spacing w:val="-1"/>
          <w:sz w:val="24"/>
        </w:rPr>
        <w:t xml:space="preserve"> and harms</w:t>
      </w:r>
      <w:r w:rsidRPr="73FDB7EB">
        <w:rPr>
          <w:rFonts w:ascii="Segoe UI" w:hAnsi="Segoe UI" w:cs="Segoe UI"/>
          <w:color w:val="172B4D"/>
          <w:spacing w:val="-1"/>
          <w:sz w:val="24"/>
        </w:rPr>
        <w:t xml:space="preserve"> are exacerbated when PII Principals use privacy services online. PII identifiers, by default, are captured and collected at an attribute level (known also as meta-data). This means individuals must relinquish </w:t>
      </w:r>
      <w:r w:rsidR="002458D1">
        <w:rPr>
          <w:rFonts w:ascii="Segoe UI" w:hAnsi="Segoe UI" w:cs="Segoe UI"/>
          <w:color w:val="172B4D"/>
          <w:spacing w:val="-1"/>
          <w:sz w:val="24"/>
        </w:rPr>
        <w:t>control over these attributes</w:t>
      </w:r>
      <w:r w:rsidRPr="73FDB7EB">
        <w:rPr>
          <w:rFonts w:ascii="Segoe UI" w:hAnsi="Segoe UI" w:cs="Segoe UI"/>
          <w:color w:val="172B4D"/>
          <w:spacing w:val="-1"/>
          <w:sz w:val="24"/>
        </w:rPr>
        <w:t xml:space="preserve"> </w:t>
      </w:r>
      <w:r w:rsidR="002458D1">
        <w:rPr>
          <w:rFonts w:ascii="Segoe UI" w:hAnsi="Segoe UI" w:cs="Segoe UI"/>
          <w:color w:val="172B4D"/>
          <w:spacing w:val="-1"/>
          <w:sz w:val="24"/>
        </w:rPr>
        <w:t xml:space="preserve">and </w:t>
      </w:r>
      <w:r w:rsidRPr="73FDB7EB">
        <w:rPr>
          <w:rFonts w:ascii="Segoe UI" w:hAnsi="Segoe UI" w:cs="Segoe UI"/>
          <w:color w:val="172B4D"/>
          <w:spacing w:val="-1"/>
          <w:sz w:val="24"/>
        </w:rPr>
        <w:t>digital privacy,</w:t>
      </w:r>
      <w:r w:rsidR="002458D1">
        <w:rPr>
          <w:rFonts w:ascii="Segoe UI" w:hAnsi="Segoe UI" w:cs="Segoe UI"/>
          <w:color w:val="172B4D"/>
          <w:spacing w:val="-1"/>
          <w:sz w:val="24"/>
        </w:rPr>
        <w:t xml:space="preserve"> to</w:t>
      </w:r>
      <w:r w:rsidRPr="73FDB7EB">
        <w:rPr>
          <w:rFonts w:ascii="Segoe UI" w:hAnsi="Segoe UI" w:cs="Segoe UI"/>
          <w:color w:val="172B4D"/>
          <w:spacing w:val="-1"/>
          <w:sz w:val="24"/>
        </w:rPr>
        <w:t xml:space="preserve"> access online services. These “security” technologies themselves are used to profile and track data subjects presenting systemic </w:t>
      </w:r>
      <w:r w:rsidR="00F864EF">
        <w:rPr>
          <w:rFonts w:ascii="Segoe UI" w:hAnsi="Segoe UI" w:cs="Segoe UI"/>
          <w:color w:val="172B4D"/>
          <w:spacing w:val="-1"/>
          <w:sz w:val="24"/>
        </w:rPr>
        <w:t>challenges</w:t>
      </w:r>
      <w:r w:rsidRPr="73FDB7EB">
        <w:rPr>
          <w:rFonts w:ascii="Segoe UI" w:hAnsi="Segoe UI" w:cs="Segoe UI"/>
          <w:color w:val="172B4D"/>
          <w:spacing w:val="-1"/>
          <w:sz w:val="24"/>
        </w:rPr>
        <w:t xml:space="preserve"> to accessing privacy in a meaningful way for the PII Principal.  </w:t>
      </w:r>
    </w:p>
    <w:p w14:paraId="07B3999B" w14:textId="3617922A" w:rsidR="00AA7857"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The second systemic obstacle is that individuals do not have their own records of digital identity relationships</w:t>
      </w:r>
      <w:r w:rsidR="00564C19">
        <w:rPr>
          <w:rFonts w:ascii="Segoe UI" w:hAnsi="Segoe UI" w:cs="Segoe UI"/>
          <w:color w:val="172B4D"/>
          <w:spacing w:val="-1"/>
          <w:sz w:val="24"/>
        </w:rPr>
        <w:t xml:space="preserve">. </w:t>
      </w:r>
      <w:r w:rsidR="002458D1">
        <w:rPr>
          <w:rFonts w:ascii="Segoe UI" w:hAnsi="Segoe UI" w:cs="Segoe UI"/>
          <w:color w:val="172B4D"/>
          <w:spacing w:val="-1"/>
          <w:sz w:val="24"/>
        </w:rPr>
        <w:t>The lack of records prevents</w:t>
      </w:r>
      <w:r w:rsidR="002458D1" w:rsidRPr="73FDB7EB">
        <w:rPr>
          <w:rFonts w:ascii="Segoe UI" w:hAnsi="Segoe UI" w:cs="Segoe UI"/>
          <w:color w:val="172B4D"/>
          <w:spacing w:val="-1"/>
          <w:sz w:val="24"/>
        </w:rPr>
        <w:t xml:space="preserve"> people</w:t>
      </w:r>
      <w:r w:rsidRPr="73FDB7EB">
        <w:rPr>
          <w:rFonts w:ascii="Segoe UI" w:hAnsi="Segoe UI" w:cs="Segoe UI"/>
          <w:color w:val="172B4D"/>
          <w:spacing w:val="-1"/>
          <w:sz w:val="24"/>
        </w:rPr>
        <w:t xml:space="preserve"> from </w:t>
      </w:r>
      <w:r w:rsidR="00564C19">
        <w:rPr>
          <w:rFonts w:ascii="Segoe UI" w:hAnsi="Segoe UI" w:cs="Segoe UI"/>
          <w:color w:val="172B4D"/>
          <w:spacing w:val="-1"/>
          <w:sz w:val="24"/>
        </w:rPr>
        <w:t xml:space="preserve">being able to </w:t>
      </w:r>
      <w:r w:rsidRPr="73FDB7EB">
        <w:rPr>
          <w:rFonts w:ascii="Segoe UI" w:hAnsi="Segoe UI" w:cs="Segoe UI"/>
          <w:color w:val="172B4D"/>
          <w:spacing w:val="-1"/>
          <w:sz w:val="24"/>
        </w:rPr>
        <w:t>exercis</w:t>
      </w:r>
      <w:r w:rsidR="00564C19">
        <w:rPr>
          <w:rFonts w:ascii="Segoe UI" w:hAnsi="Segoe UI" w:cs="Segoe UI"/>
          <w:color w:val="172B4D"/>
          <w:spacing w:val="-1"/>
          <w:sz w:val="24"/>
        </w:rPr>
        <w:t>e</w:t>
      </w:r>
      <w:r w:rsidRPr="73FDB7EB">
        <w:rPr>
          <w:rFonts w:ascii="Segoe UI" w:hAnsi="Segoe UI" w:cs="Segoe UI"/>
          <w:color w:val="172B4D"/>
          <w:spacing w:val="-1"/>
          <w:sz w:val="24"/>
        </w:rPr>
        <w:t xml:space="preserve"> </w:t>
      </w:r>
      <w:r w:rsidR="00630F69">
        <w:rPr>
          <w:rFonts w:ascii="Segoe UI" w:hAnsi="Segoe UI" w:cs="Segoe UI"/>
          <w:color w:val="172B4D"/>
          <w:spacing w:val="-1"/>
          <w:sz w:val="24"/>
        </w:rPr>
        <w:t>rights</w:t>
      </w:r>
      <w:r w:rsidR="005C41FA">
        <w:rPr>
          <w:rFonts w:ascii="Segoe UI" w:hAnsi="Segoe UI" w:cs="Segoe UI"/>
          <w:color w:val="172B4D"/>
          <w:spacing w:val="-1"/>
          <w:sz w:val="24"/>
        </w:rPr>
        <w:t xml:space="preserve">. </w:t>
      </w:r>
      <w:r w:rsidR="00FA389B">
        <w:rPr>
          <w:rFonts w:ascii="Segoe UI" w:hAnsi="Segoe UI" w:cs="Segoe UI"/>
          <w:color w:val="172B4D"/>
          <w:spacing w:val="-1"/>
          <w:sz w:val="24"/>
        </w:rPr>
        <w:t xml:space="preserve"> </w:t>
      </w:r>
    </w:p>
    <w:p w14:paraId="35D4D6A9" w14:textId="613D60D7" w:rsidR="007236BD" w:rsidRDefault="0091001D" w:rsidP="73FDB7EB">
      <w:pPr>
        <w:shd w:val="clear" w:color="auto" w:fill="FFFFFF" w:themeFill="background1"/>
        <w:spacing w:before="100" w:after="100"/>
        <w:jc w:val="both"/>
        <w:rPr>
          <w:rFonts w:ascii="Segoe UI" w:hAnsi="Segoe UI" w:cs="Segoe UI"/>
          <w:color w:val="172B4D"/>
          <w:spacing w:val="-1"/>
          <w:sz w:val="24"/>
        </w:rPr>
      </w:pPr>
      <w:r>
        <w:rPr>
          <w:rFonts w:ascii="Segoe UI" w:hAnsi="Segoe UI" w:cs="Segoe UI"/>
          <w:color w:val="172B4D"/>
          <w:spacing w:val="-1"/>
          <w:sz w:val="24"/>
        </w:rPr>
        <w:t xml:space="preserve">A </w:t>
      </w:r>
      <w:r w:rsidR="00451DBD">
        <w:rPr>
          <w:rFonts w:ascii="Segoe UI" w:hAnsi="Segoe UI" w:cs="Segoe UI"/>
          <w:color w:val="172B4D"/>
          <w:spacing w:val="-1"/>
          <w:sz w:val="24"/>
        </w:rPr>
        <w:t>notice receipt and consent</w:t>
      </w:r>
      <w:r w:rsidR="007236BD" w:rsidRPr="73FDB7EB">
        <w:rPr>
          <w:rFonts w:ascii="Segoe UI" w:hAnsi="Segoe UI" w:cs="Segoe UI"/>
          <w:color w:val="172B4D"/>
          <w:spacing w:val="-1"/>
          <w:sz w:val="24"/>
        </w:rPr>
        <w:t xml:space="preserve"> </w:t>
      </w:r>
      <w:r w:rsidR="00451DBD">
        <w:rPr>
          <w:rFonts w:ascii="Segoe UI" w:hAnsi="Segoe UI" w:cs="Segoe UI"/>
          <w:color w:val="172B4D"/>
          <w:spacing w:val="-1"/>
          <w:sz w:val="24"/>
        </w:rPr>
        <w:t>r</w:t>
      </w:r>
      <w:r w:rsidR="007236BD" w:rsidRPr="73FDB7EB">
        <w:rPr>
          <w:rFonts w:ascii="Segoe UI" w:hAnsi="Segoe UI" w:cs="Segoe UI"/>
          <w:color w:val="172B4D"/>
          <w:spacing w:val="-1"/>
          <w:sz w:val="24"/>
        </w:rPr>
        <w:t xml:space="preserve">ecord address this systemic </w:t>
      </w:r>
      <w:r w:rsidR="00F864EF">
        <w:rPr>
          <w:rFonts w:ascii="Segoe UI" w:hAnsi="Segoe UI" w:cs="Segoe UI"/>
          <w:color w:val="172B4D"/>
          <w:spacing w:val="-1"/>
          <w:sz w:val="24"/>
        </w:rPr>
        <w:t xml:space="preserve">and </w:t>
      </w:r>
      <w:r w:rsidR="00451DBD">
        <w:rPr>
          <w:rFonts w:ascii="Segoe UI" w:hAnsi="Segoe UI" w:cs="Segoe UI"/>
          <w:color w:val="172B4D"/>
          <w:spacing w:val="-1"/>
          <w:sz w:val="24"/>
        </w:rPr>
        <w:t xml:space="preserve">root </w:t>
      </w:r>
      <w:r w:rsidR="007236BD" w:rsidRPr="73FDB7EB">
        <w:rPr>
          <w:rFonts w:ascii="Segoe UI" w:hAnsi="Segoe UI" w:cs="Segoe UI"/>
          <w:color w:val="172B4D"/>
          <w:spacing w:val="-1"/>
          <w:sz w:val="24"/>
        </w:rPr>
        <w:t>challenge, with</w:t>
      </w:r>
      <w:r w:rsidR="00350883">
        <w:rPr>
          <w:rFonts w:ascii="Segoe UI" w:hAnsi="Segoe UI" w:cs="Segoe UI"/>
          <w:color w:val="172B4D"/>
          <w:spacing w:val="-1"/>
          <w:sz w:val="24"/>
        </w:rPr>
        <w:t xml:space="preserve"> </w:t>
      </w:r>
      <w:r w:rsidR="002458D1">
        <w:rPr>
          <w:rFonts w:ascii="Segoe UI" w:hAnsi="Segoe UI" w:cs="Segoe UI"/>
          <w:color w:val="172B4D"/>
          <w:spacing w:val="-1"/>
          <w:sz w:val="24"/>
        </w:rPr>
        <w:t>proof</w:t>
      </w:r>
      <w:r w:rsidR="007236BD" w:rsidRPr="73FDB7EB">
        <w:rPr>
          <w:rFonts w:ascii="Segoe UI" w:hAnsi="Segoe UI" w:cs="Segoe UI"/>
          <w:color w:val="172B4D"/>
          <w:spacing w:val="-1"/>
          <w:sz w:val="24"/>
        </w:rPr>
        <w:t xml:space="preserve"> of </w:t>
      </w:r>
      <w:r w:rsidR="00350883">
        <w:rPr>
          <w:rFonts w:ascii="Segoe UI" w:hAnsi="Segoe UI" w:cs="Segoe UI"/>
          <w:color w:val="172B4D"/>
          <w:spacing w:val="-1"/>
          <w:sz w:val="24"/>
        </w:rPr>
        <w:t xml:space="preserve">notice, which is required to </w:t>
      </w:r>
      <w:r w:rsidR="002458D1">
        <w:rPr>
          <w:rFonts w:ascii="Segoe UI" w:hAnsi="Segoe UI" w:cs="Segoe UI"/>
          <w:color w:val="172B4D"/>
          <w:spacing w:val="-1"/>
          <w:sz w:val="24"/>
        </w:rPr>
        <w:t xml:space="preserve">be </w:t>
      </w:r>
      <w:r w:rsidR="00161EB3">
        <w:rPr>
          <w:rFonts w:ascii="Segoe UI" w:hAnsi="Segoe UI" w:cs="Segoe UI"/>
          <w:color w:val="172B4D"/>
          <w:spacing w:val="-1"/>
          <w:sz w:val="24"/>
        </w:rPr>
        <w:t xml:space="preserve">present </w:t>
      </w:r>
      <w:r w:rsidR="002458D1">
        <w:rPr>
          <w:rFonts w:ascii="Segoe UI" w:hAnsi="Segoe UI" w:cs="Segoe UI"/>
          <w:color w:val="172B4D"/>
          <w:spacing w:val="-1"/>
          <w:sz w:val="24"/>
        </w:rPr>
        <w:t xml:space="preserve">as </w:t>
      </w:r>
      <w:r w:rsidR="00161EB3">
        <w:rPr>
          <w:rFonts w:ascii="Segoe UI" w:hAnsi="Segoe UI" w:cs="Segoe UI"/>
          <w:color w:val="172B4D"/>
          <w:spacing w:val="-1"/>
          <w:sz w:val="24"/>
        </w:rPr>
        <w:t>evidence consent</w:t>
      </w:r>
      <w:r w:rsidR="007236BD" w:rsidRPr="73FDB7EB">
        <w:rPr>
          <w:rFonts w:ascii="Segoe UI" w:hAnsi="Segoe UI" w:cs="Segoe UI"/>
          <w:color w:val="172B4D"/>
          <w:spacing w:val="-1"/>
          <w:sz w:val="24"/>
        </w:rPr>
        <w:t xml:space="preserve">.  </w:t>
      </w:r>
      <w:r w:rsidR="00F864EF">
        <w:rPr>
          <w:rFonts w:ascii="Segoe UI" w:hAnsi="Segoe UI" w:cs="Segoe UI"/>
          <w:color w:val="172B4D"/>
          <w:spacing w:val="-1"/>
          <w:sz w:val="24"/>
        </w:rPr>
        <w:t xml:space="preserve"> </w:t>
      </w:r>
      <w:r w:rsidR="002458D1">
        <w:rPr>
          <w:rFonts w:ascii="Segoe UI" w:hAnsi="Segoe UI" w:cs="Segoe UI"/>
          <w:color w:val="172B4D"/>
          <w:spacing w:val="-1"/>
          <w:sz w:val="24"/>
        </w:rPr>
        <w:t>This Transparency Performance Scheme is a first step towards the e</w:t>
      </w:r>
      <w:r w:rsidR="00F864EF">
        <w:rPr>
          <w:rFonts w:ascii="Segoe UI" w:hAnsi="Segoe UI" w:cs="Segoe UI"/>
          <w:color w:val="172B4D"/>
          <w:spacing w:val="-1"/>
          <w:sz w:val="24"/>
        </w:rPr>
        <w:t>vidence of consent missing in today’s online services.</w:t>
      </w:r>
    </w:p>
    <w:p w14:paraId="1559F83B" w14:textId="4FDA2E6A" w:rsidR="002458D1" w:rsidRDefault="002458D1" w:rsidP="002458D1">
      <w:pPr>
        <w:spacing w:before="0" w:after="0"/>
        <w:rPr>
          <w:rFonts w:ascii="Segoe UI" w:hAnsi="Segoe UI" w:cs="Segoe UI"/>
          <w:color w:val="172B4D"/>
          <w:spacing w:val="-1"/>
          <w:sz w:val="24"/>
        </w:rPr>
      </w:pPr>
      <w:r>
        <w:rPr>
          <w:rFonts w:ascii="Segoe UI" w:hAnsi="Segoe UI" w:cs="Segoe UI"/>
          <w:color w:val="172B4D"/>
          <w:spacing w:val="-1"/>
          <w:sz w:val="24"/>
        </w:rPr>
        <w:br w:type="page"/>
      </w:r>
    </w:p>
    <w:p w14:paraId="413BD1C2" w14:textId="21AFC8AC" w:rsidR="007236BD" w:rsidRDefault="007236BD" w:rsidP="73FDB7EB">
      <w:pPr>
        <w:shd w:val="clear" w:color="auto" w:fill="FFFFFF" w:themeFill="background1"/>
        <w:spacing w:before="400" w:after="0"/>
        <w:outlineLvl w:val="0"/>
        <w:rPr>
          <w:rFonts w:ascii="Segoe UI" w:hAnsi="Segoe UI" w:cs="Segoe UI"/>
          <w:color w:val="172B4D"/>
          <w:spacing w:val="-2"/>
          <w:sz w:val="41"/>
          <w:szCs w:val="41"/>
        </w:rPr>
      </w:pPr>
      <w:bookmarkStart w:id="12" w:name="_Toc146006677"/>
      <w:r>
        <w:rPr>
          <w:rFonts w:ascii="Segoe UI" w:hAnsi="Segoe UI" w:cs="Segoe UI"/>
          <w:color w:val="172B4D"/>
          <w:spacing w:val="-2"/>
          <w:sz w:val="41"/>
          <w:szCs w:val="41"/>
        </w:rPr>
        <w:lastRenderedPageBreak/>
        <w:t>Why Transparency Performance Indicators?</w:t>
      </w:r>
      <w:bookmarkEnd w:id="12"/>
    </w:p>
    <w:p w14:paraId="509E57BE" w14:textId="433BC6E4" w:rsidR="00717C75"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Currently, there is no way for people to see who is tracking them and to understand how digitally exposed one is, in any given </w:t>
      </w:r>
      <w:r w:rsidR="00717C75">
        <w:rPr>
          <w:rFonts w:ascii="Segoe UI" w:hAnsi="Segoe UI" w:cs="Segoe UI"/>
          <w:color w:val="172B4D"/>
          <w:spacing w:val="-1"/>
          <w:sz w:val="24"/>
        </w:rPr>
        <w:t>surveillance</w:t>
      </w:r>
      <w:r w:rsidR="00FB622C">
        <w:rPr>
          <w:rFonts w:ascii="Segoe UI" w:hAnsi="Segoe UI" w:cs="Segoe UI"/>
          <w:color w:val="172B4D"/>
          <w:spacing w:val="-1"/>
          <w:sz w:val="24"/>
        </w:rPr>
        <w:t xml:space="preserve"> context, </w:t>
      </w:r>
      <w:r w:rsidR="002458D1">
        <w:rPr>
          <w:rFonts w:ascii="Segoe UI" w:hAnsi="Segoe UI" w:cs="Segoe UI"/>
          <w:color w:val="172B4D"/>
          <w:spacing w:val="-1"/>
          <w:sz w:val="24"/>
        </w:rPr>
        <w:t xml:space="preserve">whether </w:t>
      </w:r>
      <w:r w:rsidRPr="73FDB7EB">
        <w:rPr>
          <w:rFonts w:ascii="Segoe UI" w:hAnsi="Segoe UI" w:cs="Segoe UI"/>
          <w:color w:val="172B4D"/>
          <w:spacing w:val="-1"/>
          <w:sz w:val="24"/>
        </w:rPr>
        <w:t>physical</w:t>
      </w:r>
      <w:r w:rsidR="00FB622C">
        <w:rPr>
          <w:rFonts w:ascii="Segoe UI" w:hAnsi="Segoe UI" w:cs="Segoe UI"/>
          <w:color w:val="172B4D"/>
          <w:spacing w:val="-1"/>
          <w:sz w:val="24"/>
        </w:rPr>
        <w:t xml:space="preserve"> or </w:t>
      </w:r>
      <w:r w:rsidRPr="73FDB7EB">
        <w:rPr>
          <w:rFonts w:ascii="Segoe UI" w:hAnsi="Segoe UI" w:cs="Segoe UI"/>
          <w:color w:val="172B4D"/>
          <w:spacing w:val="-1"/>
          <w:sz w:val="24"/>
        </w:rPr>
        <w:t xml:space="preserve">digital.  </w:t>
      </w:r>
    </w:p>
    <w:p w14:paraId="02CAE829" w14:textId="63771EDC" w:rsidR="007236BD" w:rsidRPr="00502E0C" w:rsidRDefault="0042431D" w:rsidP="73FDB7EB">
      <w:pPr>
        <w:shd w:val="clear" w:color="auto" w:fill="FFFFFF" w:themeFill="background1"/>
        <w:spacing w:before="100" w:after="100"/>
        <w:jc w:val="both"/>
        <w:rPr>
          <w:rFonts w:ascii="Segoe UI" w:hAnsi="Segoe UI" w:cs="Segoe UI"/>
          <w:color w:val="172B4D"/>
          <w:spacing w:val="-1"/>
          <w:sz w:val="24"/>
        </w:rPr>
      </w:pPr>
      <w:r>
        <w:rPr>
          <w:rFonts w:ascii="Segoe UI" w:hAnsi="Segoe UI" w:cs="Segoe UI"/>
          <w:color w:val="172B4D"/>
          <w:spacing w:val="-1"/>
          <w:sz w:val="24"/>
        </w:rPr>
        <w:t>TPIs</w:t>
      </w:r>
      <w:r w:rsidR="007236BD" w:rsidRPr="73FDB7EB">
        <w:rPr>
          <w:rFonts w:ascii="Segoe UI" w:hAnsi="Segoe UI" w:cs="Segoe UI"/>
          <w:color w:val="172B4D"/>
          <w:spacing w:val="-1"/>
          <w:sz w:val="24"/>
        </w:rPr>
        <w:t xml:space="preserve"> </w:t>
      </w:r>
      <w:r w:rsidR="002D6DB0">
        <w:rPr>
          <w:rFonts w:ascii="Segoe UI" w:hAnsi="Segoe UI" w:cs="Segoe UI"/>
          <w:color w:val="172B4D"/>
          <w:spacing w:val="-1"/>
          <w:sz w:val="24"/>
        </w:rPr>
        <w:t>assess</w:t>
      </w:r>
      <w:r w:rsidR="007236BD" w:rsidRPr="73FDB7EB">
        <w:rPr>
          <w:rFonts w:ascii="Segoe UI" w:hAnsi="Segoe UI" w:cs="Segoe UI"/>
          <w:color w:val="172B4D"/>
          <w:spacing w:val="-1"/>
          <w:sz w:val="24"/>
        </w:rPr>
        <w:t xml:space="preserve"> </w:t>
      </w:r>
      <w:r w:rsidR="002458D1">
        <w:rPr>
          <w:rFonts w:ascii="Segoe UI" w:hAnsi="Segoe UI" w:cs="Segoe UI"/>
          <w:color w:val="172B4D"/>
          <w:spacing w:val="-1"/>
          <w:sz w:val="24"/>
        </w:rPr>
        <w:t xml:space="preserve">when the notice is presented, </w:t>
      </w:r>
      <w:r w:rsidR="007236BD" w:rsidRPr="73FDB7EB">
        <w:rPr>
          <w:rFonts w:ascii="Segoe UI" w:hAnsi="Segoe UI" w:cs="Segoe UI"/>
          <w:color w:val="172B4D"/>
          <w:spacing w:val="-1"/>
          <w:sz w:val="24"/>
        </w:rPr>
        <w:t xml:space="preserve">if the </w:t>
      </w:r>
      <w:r w:rsidR="002458D1">
        <w:rPr>
          <w:rFonts w:ascii="Segoe UI" w:hAnsi="Segoe UI" w:cs="Segoe UI"/>
          <w:color w:val="172B4D"/>
          <w:spacing w:val="-1"/>
          <w:sz w:val="24"/>
        </w:rPr>
        <w:t>notice information</w:t>
      </w:r>
      <w:r w:rsidR="007236BD" w:rsidRPr="73FDB7EB">
        <w:rPr>
          <w:rFonts w:ascii="Segoe UI" w:hAnsi="Segoe UI" w:cs="Segoe UI"/>
          <w:color w:val="172B4D"/>
          <w:spacing w:val="-1"/>
          <w:sz w:val="24"/>
        </w:rPr>
        <w:t xml:space="preserve"> provided </w:t>
      </w:r>
      <w:r w:rsidR="002D6DB0">
        <w:rPr>
          <w:rFonts w:ascii="Segoe UI" w:hAnsi="Segoe UI" w:cs="Segoe UI"/>
          <w:color w:val="172B4D"/>
          <w:spacing w:val="-1"/>
          <w:sz w:val="24"/>
        </w:rPr>
        <w:t xml:space="preserve">is </w:t>
      </w:r>
      <w:r w:rsidR="002458D1">
        <w:rPr>
          <w:rFonts w:ascii="Segoe UI" w:hAnsi="Segoe UI" w:cs="Segoe UI"/>
          <w:color w:val="172B4D"/>
          <w:spacing w:val="-1"/>
          <w:sz w:val="24"/>
        </w:rPr>
        <w:t>contextually relevant</w:t>
      </w:r>
      <w:r w:rsidR="005909D2">
        <w:rPr>
          <w:rFonts w:ascii="Segoe UI" w:hAnsi="Segoe UI" w:cs="Segoe UI"/>
          <w:color w:val="172B4D"/>
          <w:spacing w:val="-1"/>
          <w:sz w:val="24"/>
        </w:rPr>
        <w:t>, if the</w:t>
      </w:r>
      <w:r w:rsidR="007236BD" w:rsidRPr="73FDB7EB">
        <w:rPr>
          <w:rFonts w:ascii="Segoe UI" w:hAnsi="Segoe UI" w:cs="Segoe UI"/>
          <w:color w:val="172B4D"/>
          <w:spacing w:val="-1"/>
          <w:sz w:val="24"/>
        </w:rPr>
        <w:t xml:space="preserve"> contact </w:t>
      </w:r>
      <w:r w:rsidR="005909D2">
        <w:rPr>
          <w:rFonts w:ascii="Segoe UI" w:hAnsi="Segoe UI" w:cs="Segoe UI"/>
          <w:color w:val="172B4D"/>
          <w:spacing w:val="-1"/>
          <w:sz w:val="24"/>
        </w:rPr>
        <w:t>information is fake or not,</w:t>
      </w:r>
      <w:r w:rsidR="002458D1">
        <w:rPr>
          <w:rFonts w:ascii="Segoe UI" w:hAnsi="Segoe UI" w:cs="Segoe UI"/>
          <w:color w:val="172B4D"/>
          <w:spacing w:val="-1"/>
          <w:sz w:val="24"/>
        </w:rPr>
        <w:t xml:space="preserve"> is it usable reciprocally, and proportionally, and</w:t>
      </w:r>
      <w:r w:rsidR="00BA6602">
        <w:rPr>
          <w:rFonts w:ascii="Segoe UI" w:hAnsi="Segoe UI" w:cs="Segoe UI"/>
          <w:color w:val="172B4D"/>
          <w:spacing w:val="-1"/>
          <w:sz w:val="24"/>
        </w:rPr>
        <w:t xml:space="preserve"> if</w:t>
      </w:r>
      <w:r w:rsidR="007236BD" w:rsidRPr="73FDB7EB">
        <w:rPr>
          <w:rFonts w:ascii="Segoe UI" w:hAnsi="Segoe UI" w:cs="Segoe UI"/>
          <w:color w:val="172B4D"/>
          <w:spacing w:val="-1"/>
          <w:sz w:val="24"/>
        </w:rPr>
        <w:t xml:space="preserve"> a digital service </w:t>
      </w:r>
      <w:r w:rsidR="002458D1">
        <w:rPr>
          <w:rFonts w:ascii="Segoe UI" w:hAnsi="Segoe UI" w:cs="Segoe UI"/>
          <w:color w:val="172B4D"/>
          <w:spacing w:val="-1"/>
          <w:sz w:val="24"/>
        </w:rPr>
        <w:t xml:space="preserve">can represent policy and </w:t>
      </w:r>
      <w:r w:rsidR="00BA6602">
        <w:rPr>
          <w:rFonts w:ascii="Segoe UI" w:hAnsi="Segoe UI" w:cs="Segoe UI"/>
          <w:color w:val="172B4D"/>
          <w:spacing w:val="-1"/>
          <w:sz w:val="24"/>
        </w:rPr>
        <w:t>security required for</w:t>
      </w:r>
      <w:r w:rsidR="007236BD" w:rsidRPr="73FDB7EB">
        <w:rPr>
          <w:rFonts w:ascii="Segoe UI" w:hAnsi="Segoe UI" w:cs="Segoe UI"/>
          <w:color w:val="172B4D"/>
          <w:spacing w:val="-1"/>
          <w:sz w:val="24"/>
        </w:rPr>
        <w:t xml:space="preserve"> </w:t>
      </w:r>
      <w:r w:rsidR="00BA6602">
        <w:rPr>
          <w:rFonts w:ascii="Segoe UI" w:hAnsi="Segoe UI" w:cs="Segoe UI"/>
          <w:color w:val="172B4D"/>
          <w:spacing w:val="-1"/>
          <w:sz w:val="24"/>
        </w:rPr>
        <w:t>digital privacy</w:t>
      </w:r>
      <w:r w:rsidR="002458D1">
        <w:rPr>
          <w:rFonts w:ascii="Segoe UI" w:hAnsi="Segoe UI" w:cs="Segoe UI"/>
          <w:color w:val="172B4D"/>
          <w:spacing w:val="-1"/>
          <w:sz w:val="24"/>
        </w:rPr>
        <w:t>.</w:t>
      </w:r>
      <w:r w:rsidR="00BA6602">
        <w:rPr>
          <w:rFonts w:ascii="Segoe UI" w:hAnsi="Segoe UI" w:cs="Segoe UI"/>
          <w:color w:val="172B4D"/>
          <w:spacing w:val="-1"/>
          <w:sz w:val="24"/>
        </w:rPr>
        <w:t xml:space="preserve"> </w:t>
      </w:r>
      <w:r w:rsidR="002458D1">
        <w:rPr>
          <w:rFonts w:ascii="Segoe UI" w:hAnsi="Segoe UI" w:cs="Segoe UI"/>
          <w:color w:val="172B4D"/>
          <w:spacing w:val="-1"/>
          <w:sz w:val="24"/>
        </w:rPr>
        <w:t>The information and understanding gained from applying these indicators</w:t>
      </w:r>
      <w:r w:rsidR="007236BD" w:rsidRPr="73FDB7EB">
        <w:rPr>
          <w:rFonts w:ascii="Segoe UI" w:hAnsi="Segoe UI" w:cs="Segoe UI"/>
          <w:color w:val="172B4D"/>
          <w:spacing w:val="-1"/>
          <w:sz w:val="24"/>
        </w:rPr>
        <w:t xml:space="preserve"> is a necessary precondition for</w:t>
      </w:r>
      <w:r w:rsidR="002458D1">
        <w:rPr>
          <w:rFonts w:ascii="Segoe UI" w:hAnsi="Segoe UI" w:cs="Segoe UI"/>
          <w:color w:val="172B4D"/>
          <w:spacing w:val="-1"/>
          <w:sz w:val="24"/>
        </w:rPr>
        <w:t xml:space="preserve"> any processing of personal data and</w:t>
      </w:r>
      <w:r w:rsidR="00F864EF">
        <w:rPr>
          <w:rFonts w:ascii="Segoe UI" w:hAnsi="Segoe UI" w:cs="Segoe UI"/>
          <w:color w:val="172B4D"/>
          <w:spacing w:val="-1"/>
          <w:sz w:val="24"/>
        </w:rPr>
        <w:t xml:space="preserve"> meaningful consent</w:t>
      </w:r>
      <w:r w:rsidR="007236BD" w:rsidRPr="73FDB7EB">
        <w:rPr>
          <w:rFonts w:ascii="Segoe UI" w:hAnsi="Segoe UI" w:cs="Segoe UI"/>
          <w:color w:val="172B4D"/>
          <w:spacing w:val="-1"/>
          <w:sz w:val="24"/>
        </w:rPr>
        <w:t xml:space="preserve">. </w:t>
      </w:r>
    </w:p>
    <w:p w14:paraId="3330627C" w14:textId="077F16B8" w:rsidR="0096476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 xml:space="preserve">Digital transparency </w:t>
      </w:r>
      <w:r w:rsidR="0082406F">
        <w:rPr>
          <w:rFonts w:ascii="Segoe UI" w:hAnsi="Segoe UI" w:cs="Segoe UI"/>
          <w:color w:val="172B4D"/>
          <w:spacing w:val="-1"/>
          <w:sz w:val="24"/>
        </w:rPr>
        <w:t xml:space="preserve">requires </w:t>
      </w:r>
      <w:r w:rsidR="009525F0">
        <w:rPr>
          <w:rFonts w:ascii="Segoe UI" w:hAnsi="Segoe UI" w:cs="Segoe UI"/>
          <w:color w:val="172B4D"/>
          <w:spacing w:val="-1"/>
          <w:sz w:val="24"/>
        </w:rPr>
        <w:t>standard</w:t>
      </w:r>
      <w:r w:rsidRPr="73FDB7EB">
        <w:rPr>
          <w:rFonts w:ascii="Segoe UI" w:hAnsi="Segoe UI" w:cs="Segoe UI"/>
          <w:color w:val="172B4D"/>
          <w:spacing w:val="-1"/>
          <w:sz w:val="24"/>
        </w:rPr>
        <w:t xml:space="preserve"> purpose</w:t>
      </w:r>
      <w:r w:rsidR="009525F0">
        <w:rPr>
          <w:rFonts w:ascii="Segoe UI" w:hAnsi="Segoe UI" w:cs="Segoe UI"/>
          <w:color w:val="172B4D"/>
          <w:spacing w:val="-1"/>
          <w:sz w:val="24"/>
        </w:rPr>
        <w:t xml:space="preserve"> specification to include</w:t>
      </w:r>
      <w:r w:rsidRPr="73FDB7EB">
        <w:rPr>
          <w:rFonts w:ascii="Segoe UI" w:hAnsi="Segoe UI" w:cs="Segoe UI"/>
          <w:color w:val="172B4D"/>
          <w:spacing w:val="-1"/>
          <w:sz w:val="24"/>
        </w:rPr>
        <w:t xml:space="preserve"> who benefits, how</w:t>
      </w:r>
      <w:r w:rsidR="008C06BF">
        <w:rPr>
          <w:rFonts w:ascii="Segoe UI" w:hAnsi="Segoe UI" w:cs="Segoe UI"/>
          <w:color w:val="172B4D"/>
          <w:spacing w:val="-1"/>
          <w:sz w:val="24"/>
        </w:rPr>
        <w:t xml:space="preserve"> they benefit</w:t>
      </w:r>
      <w:r w:rsidRPr="73FDB7EB">
        <w:rPr>
          <w:rFonts w:ascii="Segoe UI" w:hAnsi="Segoe UI" w:cs="Segoe UI"/>
          <w:color w:val="172B4D"/>
          <w:spacing w:val="-1"/>
          <w:sz w:val="24"/>
        </w:rPr>
        <w:t xml:space="preserve">, and where </w:t>
      </w:r>
      <w:r w:rsidR="002458D1">
        <w:rPr>
          <w:rFonts w:ascii="Segoe UI" w:hAnsi="Segoe UI" w:cs="Segoe UI"/>
          <w:color w:val="172B4D"/>
          <w:spacing w:val="-1"/>
          <w:sz w:val="24"/>
        </w:rPr>
        <w:t xml:space="preserve">the </w:t>
      </w:r>
      <w:r w:rsidR="008C06BF">
        <w:rPr>
          <w:rFonts w:ascii="Segoe UI" w:hAnsi="Segoe UI" w:cs="Segoe UI"/>
          <w:color w:val="172B4D"/>
          <w:spacing w:val="-1"/>
          <w:sz w:val="24"/>
        </w:rPr>
        <w:t xml:space="preserve">benefit </w:t>
      </w:r>
      <w:r w:rsidR="002458D1">
        <w:rPr>
          <w:rFonts w:ascii="Segoe UI" w:hAnsi="Segoe UI" w:cs="Segoe UI"/>
          <w:color w:val="172B4D"/>
          <w:spacing w:val="-1"/>
          <w:sz w:val="24"/>
        </w:rPr>
        <w:t>and value originates</w:t>
      </w:r>
      <w:r w:rsidR="001161EB">
        <w:rPr>
          <w:rFonts w:ascii="Segoe UI" w:hAnsi="Segoe UI" w:cs="Segoe UI"/>
          <w:color w:val="172B4D"/>
          <w:spacing w:val="-1"/>
          <w:sz w:val="24"/>
        </w:rPr>
        <w:t xml:space="preserve">. </w:t>
      </w:r>
      <w:r w:rsidR="008A1959">
        <w:rPr>
          <w:rFonts w:ascii="Segoe UI" w:hAnsi="Segoe UI" w:cs="Segoe UI"/>
          <w:color w:val="172B4D"/>
          <w:spacing w:val="-1"/>
          <w:sz w:val="24"/>
        </w:rPr>
        <w:t xml:space="preserve">This is required </w:t>
      </w:r>
      <w:r w:rsidR="002458D1">
        <w:rPr>
          <w:rFonts w:ascii="Segoe UI" w:hAnsi="Segoe UI" w:cs="Segoe UI"/>
          <w:color w:val="172B4D"/>
          <w:spacing w:val="-1"/>
          <w:sz w:val="24"/>
        </w:rPr>
        <w:t>and unfortunately mostly</w:t>
      </w:r>
      <w:r w:rsidR="008A1959">
        <w:rPr>
          <w:rFonts w:ascii="Segoe UI" w:hAnsi="Segoe UI" w:cs="Segoe UI"/>
          <w:color w:val="172B4D"/>
          <w:spacing w:val="-1"/>
          <w:sz w:val="24"/>
        </w:rPr>
        <w:t xml:space="preserve"> missing</w:t>
      </w:r>
      <w:r w:rsidRPr="73FDB7EB">
        <w:rPr>
          <w:rFonts w:ascii="Segoe UI" w:hAnsi="Segoe UI" w:cs="Segoe UI"/>
          <w:color w:val="172B4D"/>
          <w:spacing w:val="-1"/>
          <w:sz w:val="24"/>
        </w:rPr>
        <w:t xml:space="preserve"> security</w:t>
      </w:r>
      <w:r w:rsidR="008A1959">
        <w:rPr>
          <w:rFonts w:ascii="Segoe UI" w:hAnsi="Segoe UI" w:cs="Segoe UI"/>
          <w:color w:val="172B4D"/>
          <w:spacing w:val="-1"/>
          <w:sz w:val="24"/>
        </w:rPr>
        <w:t xml:space="preserve"> </w:t>
      </w:r>
      <w:r w:rsidRPr="73FDB7EB">
        <w:rPr>
          <w:rFonts w:ascii="Segoe UI" w:hAnsi="Segoe UI" w:cs="Segoe UI"/>
          <w:color w:val="172B4D"/>
          <w:spacing w:val="-1"/>
          <w:sz w:val="24"/>
        </w:rPr>
        <w:t>information</w:t>
      </w:r>
      <w:r w:rsidR="002458D1">
        <w:rPr>
          <w:rFonts w:ascii="Segoe UI" w:hAnsi="Segoe UI" w:cs="Segoe UI"/>
          <w:color w:val="172B4D"/>
          <w:spacing w:val="-1"/>
          <w:sz w:val="24"/>
        </w:rPr>
        <w:t>. It is</w:t>
      </w:r>
      <w:r w:rsidR="00CC54EA">
        <w:rPr>
          <w:rFonts w:ascii="Segoe UI" w:hAnsi="Segoe UI" w:cs="Segoe UI"/>
          <w:color w:val="172B4D"/>
          <w:spacing w:val="-1"/>
          <w:sz w:val="24"/>
        </w:rPr>
        <w:t xml:space="preserve"> </w:t>
      </w:r>
      <w:r w:rsidR="0046702C">
        <w:rPr>
          <w:rFonts w:ascii="Segoe UI" w:hAnsi="Segoe UI" w:cs="Segoe UI"/>
          <w:color w:val="172B4D"/>
          <w:spacing w:val="-1"/>
          <w:sz w:val="24"/>
        </w:rPr>
        <w:t>assessed</w:t>
      </w:r>
      <w:r w:rsidR="002458D1">
        <w:rPr>
          <w:rFonts w:ascii="Segoe UI" w:hAnsi="Segoe UI" w:cs="Segoe UI"/>
          <w:color w:val="172B4D"/>
          <w:spacing w:val="-1"/>
          <w:sz w:val="24"/>
        </w:rPr>
        <w:t xml:space="preserve"> and presented in a standard credential, record, and receipt format</w:t>
      </w:r>
      <w:r w:rsidR="0046702C">
        <w:rPr>
          <w:rFonts w:ascii="Segoe UI" w:hAnsi="Segoe UI" w:cs="Segoe UI"/>
          <w:color w:val="172B4D"/>
          <w:spacing w:val="-1"/>
          <w:sz w:val="24"/>
        </w:rPr>
        <w:t xml:space="preserve"> </w:t>
      </w:r>
      <w:r w:rsidRPr="73FDB7EB">
        <w:rPr>
          <w:rFonts w:ascii="Segoe UI" w:hAnsi="Segoe UI" w:cs="Segoe UI"/>
          <w:color w:val="172B4D"/>
          <w:spacing w:val="-1"/>
          <w:sz w:val="24"/>
        </w:rPr>
        <w:t xml:space="preserve">in the </w:t>
      </w:r>
      <w:r w:rsidR="0046702C">
        <w:rPr>
          <w:rFonts w:ascii="Segoe UI" w:hAnsi="Segoe UI" w:cs="Segoe UI"/>
          <w:color w:val="172B4D"/>
          <w:spacing w:val="-1"/>
          <w:sz w:val="24"/>
        </w:rPr>
        <w:t>S</w:t>
      </w:r>
      <w:r w:rsidRPr="73FDB7EB">
        <w:rPr>
          <w:rFonts w:ascii="Segoe UI" w:hAnsi="Segoe UI" w:cs="Segoe UI"/>
          <w:color w:val="172B4D"/>
          <w:spacing w:val="-1"/>
          <w:sz w:val="24"/>
        </w:rPr>
        <w:t xml:space="preserve">cheme. Without </w:t>
      </w:r>
      <w:r w:rsidR="00B9206E" w:rsidRPr="73FDB7EB">
        <w:rPr>
          <w:rFonts w:ascii="Segoe UI" w:hAnsi="Segoe UI" w:cs="Segoe UI"/>
          <w:color w:val="172B4D"/>
          <w:spacing w:val="-1"/>
          <w:sz w:val="24"/>
        </w:rPr>
        <w:t>a standardized</w:t>
      </w:r>
      <w:r w:rsidRPr="73FDB7EB">
        <w:rPr>
          <w:rFonts w:ascii="Segoe UI" w:hAnsi="Segoe UI" w:cs="Segoe UI"/>
          <w:color w:val="172B4D"/>
          <w:spacing w:val="-1"/>
          <w:sz w:val="24"/>
        </w:rPr>
        <w:t xml:space="preserve"> </w:t>
      </w:r>
      <w:r w:rsidR="0033422B">
        <w:rPr>
          <w:rFonts w:ascii="Segoe UI" w:hAnsi="Segoe UI" w:cs="Segoe UI"/>
          <w:color w:val="172B4D"/>
          <w:spacing w:val="-1"/>
          <w:sz w:val="24"/>
        </w:rPr>
        <w:t>notification</w:t>
      </w:r>
      <w:r w:rsidR="00F55518">
        <w:rPr>
          <w:rFonts w:ascii="Segoe UI" w:hAnsi="Segoe UI" w:cs="Segoe UI"/>
          <w:color w:val="172B4D"/>
          <w:spacing w:val="-1"/>
          <w:sz w:val="24"/>
        </w:rPr>
        <w:t xml:space="preserve"> and</w:t>
      </w:r>
      <w:r w:rsidRPr="73FDB7EB">
        <w:rPr>
          <w:rFonts w:ascii="Segoe UI" w:hAnsi="Segoe UI" w:cs="Segoe UI"/>
          <w:color w:val="172B4D"/>
          <w:spacing w:val="-1"/>
          <w:sz w:val="24"/>
        </w:rPr>
        <w:t xml:space="preserve"> presentation </w:t>
      </w:r>
      <w:r w:rsidR="00F0530A">
        <w:rPr>
          <w:rFonts w:ascii="Segoe UI" w:hAnsi="Segoe UI" w:cs="Segoe UI"/>
          <w:color w:val="172B4D"/>
          <w:spacing w:val="-1"/>
          <w:sz w:val="24"/>
        </w:rPr>
        <w:t>format to govern identity management, it</w:t>
      </w:r>
      <w:r w:rsidRPr="73FDB7EB">
        <w:rPr>
          <w:rFonts w:ascii="Segoe UI" w:hAnsi="Segoe UI" w:cs="Segoe UI"/>
          <w:color w:val="172B4D"/>
          <w:spacing w:val="-1"/>
          <w:sz w:val="24"/>
        </w:rPr>
        <w:t xml:space="preserve"> is difficult </w:t>
      </w:r>
      <w:r w:rsidR="002421F7">
        <w:rPr>
          <w:rFonts w:ascii="Segoe UI" w:hAnsi="Segoe UI" w:cs="Segoe UI"/>
          <w:color w:val="172B4D"/>
          <w:spacing w:val="-1"/>
          <w:sz w:val="24"/>
        </w:rPr>
        <w:t xml:space="preserve">for </w:t>
      </w:r>
      <w:r w:rsidR="00EE0041">
        <w:rPr>
          <w:rFonts w:ascii="Segoe UI" w:hAnsi="Segoe UI" w:cs="Segoe UI"/>
          <w:color w:val="172B4D"/>
          <w:spacing w:val="-1"/>
          <w:sz w:val="24"/>
        </w:rPr>
        <w:t xml:space="preserve">a Data Subject </w:t>
      </w:r>
      <w:r w:rsidR="00D91BEA">
        <w:rPr>
          <w:rFonts w:ascii="Segoe UI" w:hAnsi="Segoe UI" w:cs="Segoe UI"/>
          <w:color w:val="172B4D"/>
          <w:spacing w:val="-1"/>
          <w:sz w:val="24"/>
        </w:rPr>
        <w:t>to</w:t>
      </w:r>
      <w:r w:rsidR="00F55518">
        <w:rPr>
          <w:rFonts w:ascii="Segoe UI" w:hAnsi="Segoe UI" w:cs="Segoe UI"/>
          <w:color w:val="172B4D"/>
          <w:spacing w:val="-1"/>
          <w:sz w:val="24"/>
        </w:rPr>
        <w:t xml:space="preserve"> </w:t>
      </w:r>
      <w:r w:rsidR="002421F7">
        <w:rPr>
          <w:rFonts w:ascii="Segoe UI" w:hAnsi="Segoe UI" w:cs="Segoe UI"/>
          <w:color w:val="172B4D"/>
          <w:spacing w:val="-1"/>
          <w:sz w:val="24"/>
        </w:rPr>
        <w:t>make a trust decision</w:t>
      </w:r>
      <w:r w:rsidR="00A575BE">
        <w:rPr>
          <w:rFonts w:ascii="Segoe UI" w:hAnsi="Segoe UI" w:cs="Segoe UI"/>
          <w:color w:val="172B4D"/>
          <w:spacing w:val="-1"/>
          <w:sz w:val="24"/>
        </w:rPr>
        <w:t xml:space="preserve">, and impossible </w:t>
      </w:r>
      <w:r w:rsidR="00C84E21">
        <w:rPr>
          <w:rFonts w:ascii="Segoe UI" w:hAnsi="Segoe UI" w:cs="Segoe UI"/>
          <w:color w:val="172B4D"/>
          <w:spacing w:val="-1"/>
          <w:sz w:val="24"/>
        </w:rPr>
        <w:t>in a multi-service context</w:t>
      </w:r>
      <w:r w:rsidR="00DF1149">
        <w:rPr>
          <w:rFonts w:ascii="Segoe UI" w:hAnsi="Segoe UI" w:cs="Segoe UI"/>
          <w:color w:val="172B4D"/>
          <w:spacing w:val="-1"/>
          <w:sz w:val="24"/>
        </w:rPr>
        <w:t xml:space="preserve">, </w:t>
      </w:r>
      <w:r w:rsidR="00585713">
        <w:rPr>
          <w:rFonts w:ascii="Segoe UI" w:hAnsi="Segoe UI" w:cs="Segoe UI"/>
          <w:color w:val="172B4D"/>
          <w:spacing w:val="-1"/>
          <w:sz w:val="24"/>
        </w:rPr>
        <w:t>limiting the capacity to</w:t>
      </w:r>
      <w:r w:rsidRPr="73FDB7EB">
        <w:rPr>
          <w:rFonts w:ascii="Segoe UI" w:hAnsi="Segoe UI" w:cs="Segoe UI"/>
          <w:color w:val="172B4D"/>
          <w:spacing w:val="-1"/>
          <w:sz w:val="24"/>
        </w:rPr>
        <w:t xml:space="preserve"> </w:t>
      </w:r>
      <w:r w:rsidR="008010A7">
        <w:rPr>
          <w:rFonts w:ascii="Segoe UI" w:hAnsi="Segoe UI" w:cs="Segoe UI"/>
          <w:color w:val="172B4D"/>
          <w:spacing w:val="-1"/>
          <w:sz w:val="24"/>
        </w:rPr>
        <w:t xml:space="preserve">trust </w:t>
      </w:r>
      <w:r w:rsidR="00265DF8">
        <w:rPr>
          <w:rFonts w:ascii="Segoe UI" w:hAnsi="Segoe UI" w:cs="Segoe UI"/>
          <w:color w:val="172B4D"/>
          <w:spacing w:val="-1"/>
          <w:sz w:val="24"/>
        </w:rPr>
        <w:t>a</w:t>
      </w:r>
      <w:r w:rsidR="00415CAB">
        <w:rPr>
          <w:rFonts w:ascii="Segoe UI" w:hAnsi="Segoe UI" w:cs="Segoe UI"/>
          <w:color w:val="172B4D"/>
          <w:spacing w:val="-1"/>
          <w:sz w:val="24"/>
        </w:rPr>
        <w:t>ny</w:t>
      </w:r>
      <w:r w:rsidR="008010A7">
        <w:rPr>
          <w:rFonts w:ascii="Segoe UI" w:hAnsi="Segoe UI" w:cs="Segoe UI"/>
          <w:color w:val="172B4D"/>
          <w:spacing w:val="-1"/>
          <w:sz w:val="24"/>
        </w:rPr>
        <w:t xml:space="preserve"> service</w:t>
      </w:r>
      <w:r w:rsidR="00415CAB">
        <w:rPr>
          <w:rFonts w:ascii="Segoe UI" w:hAnsi="Segoe UI" w:cs="Segoe UI"/>
          <w:color w:val="172B4D"/>
          <w:spacing w:val="-1"/>
          <w:sz w:val="24"/>
        </w:rPr>
        <w:t>s</w:t>
      </w:r>
      <w:r w:rsidR="008010A7">
        <w:rPr>
          <w:rFonts w:ascii="Segoe UI" w:hAnsi="Segoe UI" w:cs="Segoe UI"/>
          <w:color w:val="172B4D"/>
          <w:spacing w:val="-1"/>
          <w:sz w:val="24"/>
        </w:rPr>
        <w:t xml:space="preserve"> provide</w:t>
      </w:r>
      <w:r w:rsidR="00415CAB">
        <w:rPr>
          <w:rFonts w:ascii="Segoe UI" w:hAnsi="Segoe UI" w:cs="Segoe UI"/>
          <w:color w:val="172B4D"/>
          <w:spacing w:val="-1"/>
          <w:sz w:val="24"/>
        </w:rPr>
        <w:t>d online</w:t>
      </w:r>
      <w:r w:rsidR="008010A7">
        <w:rPr>
          <w:rFonts w:ascii="Segoe UI" w:hAnsi="Segoe UI" w:cs="Segoe UI"/>
          <w:color w:val="172B4D"/>
          <w:spacing w:val="-1"/>
          <w:sz w:val="24"/>
        </w:rPr>
        <w:t xml:space="preserve">. </w:t>
      </w:r>
      <w:r w:rsidR="00265DF8">
        <w:rPr>
          <w:rFonts w:ascii="Segoe UI" w:hAnsi="Segoe UI" w:cs="Segoe UI"/>
          <w:color w:val="172B4D"/>
          <w:spacing w:val="-1"/>
          <w:sz w:val="24"/>
        </w:rPr>
        <w:t xml:space="preserve"> </w:t>
      </w:r>
    </w:p>
    <w:p w14:paraId="3D392ED5" w14:textId="7696EE2B" w:rsidR="007236BD" w:rsidRDefault="00241E64" w:rsidP="73FDB7EB">
      <w:pPr>
        <w:shd w:val="clear" w:color="auto" w:fill="FFFFFF" w:themeFill="background1"/>
        <w:spacing w:before="100" w:after="100"/>
        <w:jc w:val="both"/>
        <w:rPr>
          <w:rFonts w:ascii="Segoe UI" w:hAnsi="Segoe UI" w:cs="Segoe UI"/>
          <w:color w:val="172B4D"/>
          <w:spacing w:val="-1"/>
          <w:sz w:val="24"/>
        </w:rPr>
      </w:pPr>
      <w:r>
        <w:rPr>
          <w:rFonts w:ascii="Segoe UI" w:hAnsi="Segoe UI" w:cs="Segoe UI"/>
          <w:color w:val="172B4D"/>
          <w:spacing w:val="-1"/>
          <w:sz w:val="24"/>
        </w:rPr>
        <w:t>The invisible risks</w:t>
      </w:r>
      <w:r w:rsidR="00257677">
        <w:rPr>
          <w:rFonts w:ascii="Segoe UI" w:hAnsi="Segoe UI" w:cs="Segoe UI"/>
          <w:color w:val="172B4D"/>
          <w:spacing w:val="-1"/>
          <w:sz w:val="24"/>
        </w:rPr>
        <w:t xml:space="preserve"> need to be presented relevant to the context</w:t>
      </w:r>
      <w:r w:rsidR="009D63FA">
        <w:rPr>
          <w:rFonts w:ascii="Segoe UI" w:hAnsi="Segoe UI" w:cs="Segoe UI"/>
          <w:color w:val="172B4D"/>
          <w:spacing w:val="-1"/>
          <w:sz w:val="24"/>
        </w:rPr>
        <w:t xml:space="preserve"> </w:t>
      </w:r>
      <w:r w:rsidR="00257677">
        <w:rPr>
          <w:rFonts w:ascii="Segoe UI" w:hAnsi="Segoe UI" w:cs="Segoe UI"/>
          <w:color w:val="172B4D"/>
          <w:spacing w:val="-1"/>
          <w:sz w:val="24"/>
        </w:rPr>
        <w:t xml:space="preserve">to </w:t>
      </w:r>
      <w:r w:rsidR="002458D1">
        <w:rPr>
          <w:rFonts w:ascii="Segoe UI" w:hAnsi="Segoe UI" w:cs="Segoe UI"/>
          <w:color w:val="172B4D"/>
          <w:spacing w:val="-1"/>
          <w:sz w:val="24"/>
        </w:rPr>
        <w:t>allow</w:t>
      </w:r>
      <w:r w:rsidR="00257677">
        <w:rPr>
          <w:rFonts w:ascii="Segoe UI" w:hAnsi="Segoe UI" w:cs="Segoe UI"/>
          <w:color w:val="172B4D"/>
          <w:spacing w:val="-1"/>
          <w:sz w:val="24"/>
        </w:rPr>
        <w:t xml:space="preserve"> an</w:t>
      </w:r>
      <w:r w:rsidR="00265DF8">
        <w:rPr>
          <w:rFonts w:ascii="Segoe UI" w:hAnsi="Segoe UI" w:cs="Segoe UI"/>
          <w:color w:val="172B4D"/>
          <w:spacing w:val="-1"/>
          <w:sz w:val="24"/>
        </w:rPr>
        <w:t xml:space="preserve"> </w:t>
      </w:r>
      <w:r w:rsidR="009D63FA">
        <w:rPr>
          <w:rFonts w:ascii="Segoe UI" w:hAnsi="Segoe UI" w:cs="Segoe UI"/>
          <w:color w:val="172B4D"/>
          <w:spacing w:val="-1"/>
          <w:sz w:val="24"/>
        </w:rPr>
        <w:t>informed choice</w:t>
      </w:r>
      <w:r w:rsidR="007236BD" w:rsidRPr="73FDB7EB">
        <w:rPr>
          <w:rFonts w:ascii="Segoe UI" w:hAnsi="Segoe UI" w:cs="Segoe UI"/>
          <w:color w:val="172B4D"/>
          <w:spacing w:val="-1"/>
          <w:sz w:val="24"/>
        </w:rPr>
        <w:t xml:space="preserve"> about </w:t>
      </w:r>
      <w:r w:rsidR="002458D1">
        <w:rPr>
          <w:rFonts w:ascii="Segoe UI" w:hAnsi="Segoe UI" w:cs="Segoe UI"/>
          <w:color w:val="172B4D"/>
          <w:spacing w:val="-1"/>
          <w:sz w:val="24"/>
        </w:rPr>
        <w:t>whether</w:t>
      </w:r>
      <w:r w:rsidR="00AF79EB">
        <w:rPr>
          <w:rFonts w:ascii="Segoe UI" w:hAnsi="Segoe UI" w:cs="Segoe UI"/>
          <w:color w:val="172B4D"/>
          <w:spacing w:val="-1"/>
          <w:sz w:val="24"/>
        </w:rPr>
        <w:t xml:space="preserve"> to</w:t>
      </w:r>
      <w:r w:rsidR="00880FF4">
        <w:rPr>
          <w:rFonts w:ascii="Segoe UI" w:hAnsi="Segoe UI" w:cs="Segoe UI"/>
          <w:color w:val="172B4D"/>
          <w:spacing w:val="-1"/>
          <w:sz w:val="24"/>
        </w:rPr>
        <w:t xml:space="preserve"> consent</w:t>
      </w:r>
      <w:r w:rsidR="00257677">
        <w:rPr>
          <w:rFonts w:ascii="Segoe UI" w:hAnsi="Segoe UI" w:cs="Segoe UI"/>
          <w:color w:val="172B4D"/>
          <w:spacing w:val="-1"/>
          <w:sz w:val="24"/>
        </w:rPr>
        <w:t xml:space="preserve">, withdraw consent, or </w:t>
      </w:r>
      <w:r w:rsidR="00507F6B">
        <w:rPr>
          <w:rFonts w:ascii="Segoe UI" w:hAnsi="Segoe UI" w:cs="Segoe UI"/>
          <w:color w:val="172B4D"/>
          <w:spacing w:val="-1"/>
          <w:sz w:val="24"/>
        </w:rPr>
        <w:t>even pause consent</w:t>
      </w:r>
      <w:r w:rsidR="00257677">
        <w:rPr>
          <w:rFonts w:ascii="Segoe UI" w:hAnsi="Segoe UI" w:cs="Segoe UI"/>
          <w:color w:val="172B4D"/>
          <w:spacing w:val="-1"/>
          <w:sz w:val="24"/>
        </w:rPr>
        <w:t xml:space="preserve"> </w:t>
      </w:r>
      <w:r w:rsidR="00880FF4">
        <w:rPr>
          <w:rFonts w:ascii="Segoe UI" w:hAnsi="Segoe UI" w:cs="Segoe UI"/>
          <w:color w:val="172B4D"/>
          <w:spacing w:val="-1"/>
          <w:sz w:val="24"/>
        </w:rPr>
        <w:t xml:space="preserve">to </w:t>
      </w:r>
      <w:r w:rsidR="00AF79EB">
        <w:rPr>
          <w:rFonts w:ascii="Segoe UI" w:hAnsi="Segoe UI" w:cs="Segoe UI"/>
          <w:color w:val="172B4D"/>
          <w:spacing w:val="-1"/>
          <w:sz w:val="24"/>
        </w:rPr>
        <w:t>a se</w:t>
      </w:r>
      <w:r w:rsidR="00FF38CB">
        <w:rPr>
          <w:rFonts w:ascii="Segoe UI" w:hAnsi="Segoe UI" w:cs="Segoe UI"/>
          <w:color w:val="172B4D"/>
          <w:spacing w:val="-1"/>
          <w:sz w:val="24"/>
        </w:rPr>
        <w:t>rvice</w:t>
      </w:r>
      <w:r w:rsidR="00507F6B">
        <w:rPr>
          <w:rFonts w:ascii="Segoe UI" w:hAnsi="Segoe UI" w:cs="Segoe UI"/>
          <w:color w:val="172B4D"/>
          <w:spacing w:val="-1"/>
          <w:sz w:val="24"/>
        </w:rPr>
        <w:t xml:space="preserve">, </w:t>
      </w:r>
      <w:r w:rsidR="002458D1">
        <w:rPr>
          <w:rFonts w:ascii="Segoe UI" w:hAnsi="Segoe UI" w:cs="Segoe UI"/>
          <w:color w:val="172B4D"/>
          <w:spacing w:val="-1"/>
          <w:sz w:val="24"/>
        </w:rPr>
        <w:t xml:space="preserve">and/or </w:t>
      </w:r>
      <w:r w:rsidR="00507F6B">
        <w:rPr>
          <w:rFonts w:ascii="Segoe UI" w:hAnsi="Segoe UI" w:cs="Segoe UI"/>
          <w:color w:val="172B4D"/>
          <w:spacing w:val="-1"/>
          <w:sz w:val="24"/>
        </w:rPr>
        <w:t>to stop</w:t>
      </w:r>
      <w:r w:rsidR="00FF38CB">
        <w:rPr>
          <w:rFonts w:ascii="Segoe UI" w:hAnsi="Segoe UI" w:cs="Segoe UI"/>
          <w:color w:val="172B4D"/>
          <w:spacing w:val="-1"/>
          <w:sz w:val="24"/>
        </w:rPr>
        <w:t xml:space="preserve"> </w:t>
      </w:r>
      <w:r w:rsidR="007236BD" w:rsidRPr="73FDB7EB">
        <w:rPr>
          <w:rFonts w:ascii="Segoe UI" w:hAnsi="Segoe UI" w:cs="Segoe UI"/>
          <w:color w:val="172B4D"/>
          <w:spacing w:val="-1"/>
          <w:sz w:val="24"/>
        </w:rPr>
        <w:t>track</w:t>
      </w:r>
      <w:r w:rsidR="00507F6B">
        <w:rPr>
          <w:rFonts w:ascii="Segoe UI" w:hAnsi="Segoe UI" w:cs="Segoe UI"/>
          <w:color w:val="172B4D"/>
          <w:spacing w:val="-1"/>
          <w:sz w:val="24"/>
        </w:rPr>
        <w:t>ing for a particular private context</w:t>
      </w:r>
      <w:r w:rsidR="002458D1">
        <w:rPr>
          <w:rFonts w:ascii="Segoe UI" w:hAnsi="Segoe UI" w:cs="Segoe UI"/>
          <w:color w:val="172B4D"/>
          <w:spacing w:val="-1"/>
          <w:sz w:val="24"/>
        </w:rPr>
        <w:t>.</w:t>
      </w:r>
    </w:p>
    <w:p w14:paraId="32178CFB" w14:textId="677D5491" w:rsidR="00507F6B" w:rsidRDefault="00507F6B" w:rsidP="73FDB7EB">
      <w:pPr>
        <w:shd w:val="clear" w:color="auto" w:fill="FFFFFF" w:themeFill="background1"/>
        <w:spacing w:before="100" w:after="100"/>
        <w:jc w:val="both"/>
        <w:rPr>
          <w:rFonts w:ascii="Segoe UI" w:hAnsi="Segoe UI" w:cs="Segoe UI"/>
          <w:color w:val="172B4D"/>
          <w:spacing w:val="-1"/>
          <w:sz w:val="24"/>
        </w:rPr>
      </w:pPr>
    </w:p>
    <w:p w14:paraId="55C6753A" w14:textId="3C738692" w:rsidR="007236BD" w:rsidRDefault="002458D1" w:rsidP="002458D1">
      <w:pPr>
        <w:shd w:val="clear" w:color="auto" w:fill="FFFFFF" w:themeFill="background1"/>
        <w:spacing w:before="100" w:after="100"/>
        <w:jc w:val="both"/>
        <w:rPr>
          <w:rFonts w:ascii="Segoe UI" w:hAnsi="Segoe UI" w:cs="Segoe UI"/>
          <w:color w:val="172B4D"/>
          <w:spacing w:val="-1"/>
          <w:sz w:val="24"/>
        </w:rPr>
      </w:pPr>
      <w:r>
        <w:rPr>
          <w:rFonts w:ascii="Segoe UI" w:hAnsi="Segoe UI" w:cs="Segoe UI"/>
          <w:color w:val="172B4D"/>
          <w:spacing w:val="-1"/>
          <w:sz w:val="24"/>
        </w:rPr>
        <w:t>T</w:t>
      </w:r>
      <w:r w:rsidR="00DF2374">
        <w:rPr>
          <w:rFonts w:ascii="Segoe UI" w:hAnsi="Segoe UI" w:cs="Segoe UI"/>
          <w:color w:val="172B4D"/>
          <w:spacing w:val="-1"/>
          <w:sz w:val="24"/>
        </w:rPr>
        <w:t xml:space="preserve">his </w:t>
      </w:r>
      <w:r>
        <w:rPr>
          <w:rFonts w:ascii="Segoe UI" w:hAnsi="Segoe UI" w:cs="Segoe UI"/>
          <w:color w:val="172B4D"/>
          <w:spacing w:val="-1"/>
          <w:sz w:val="24"/>
        </w:rPr>
        <w:t xml:space="preserve">scheme and </w:t>
      </w:r>
      <w:r w:rsidR="00DF2374">
        <w:rPr>
          <w:rFonts w:ascii="Segoe UI" w:hAnsi="Segoe UI" w:cs="Segoe UI"/>
          <w:color w:val="172B4D"/>
          <w:spacing w:val="-1"/>
          <w:sz w:val="24"/>
        </w:rPr>
        <w:t xml:space="preserve">assessment </w:t>
      </w:r>
      <w:r>
        <w:rPr>
          <w:rFonts w:ascii="Segoe UI" w:hAnsi="Segoe UI" w:cs="Segoe UI"/>
          <w:color w:val="172B4D"/>
          <w:spacing w:val="-1"/>
          <w:sz w:val="24"/>
        </w:rPr>
        <w:t>make</w:t>
      </w:r>
      <w:r w:rsidR="00E02BA4">
        <w:rPr>
          <w:rFonts w:ascii="Segoe UI" w:hAnsi="Segoe UI" w:cs="Segoe UI"/>
          <w:color w:val="172B4D"/>
          <w:spacing w:val="-1"/>
          <w:sz w:val="24"/>
        </w:rPr>
        <w:t xml:space="preserve"> these risks</w:t>
      </w:r>
      <w:r w:rsidR="00276207">
        <w:rPr>
          <w:rFonts w:ascii="Segoe UI" w:hAnsi="Segoe UI" w:cs="Segoe UI"/>
          <w:color w:val="172B4D"/>
          <w:spacing w:val="-1"/>
          <w:sz w:val="24"/>
        </w:rPr>
        <w:t xml:space="preserve"> transparent.</w:t>
      </w:r>
      <w:r>
        <w:rPr>
          <w:rFonts w:ascii="Segoe UI" w:hAnsi="Segoe UI" w:cs="Segoe UI"/>
          <w:color w:val="172B4D"/>
          <w:spacing w:val="-1"/>
          <w:sz w:val="24"/>
        </w:rPr>
        <w:t xml:space="preserve"> </w:t>
      </w:r>
      <w:r w:rsidR="0042431D">
        <w:rPr>
          <w:rFonts w:ascii="Segoe UI" w:hAnsi="Segoe UI" w:cs="Segoe UI"/>
          <w:color w:val="172B4D"/>
          <w:spacing w:val="-1"/>
          <w:sz w:val="24"/>
        </w:rPr>
        <w:t>TPIs</w:t>
      </w:r>
      <w:r w:rsidR="007236BD">
        <w:rPr>
          <w:rFonts w:ascii="Segoe UI" w:hAnsi="Segoe UI" w:cs="Segoe UI"/>
          <w:color w:val="172B4D"/>
          <w:spacing w:val="-1"/>
          <w:sz w:val="24"/>
        </w:rPr>
        <w:t xml:space="preserve"> conformity and compliance assessment for digital transparency dramatically improve</w:t>
      </w:r>
      <w:r w:rsidR="00D56D6C">
        <w:rPr>
          <w:rFonts w:ascii="Segoe UI" w:hAnsi="Segoe UI" w:cs="Segoe UI"/>
          <w:color w:val="172B4D"/>
          <w:spacing w:val="-1"/>
          <w:sz w:val="24"/>
        </w:rPr>
        <w:t>s</w:t>
      </w:r>
      <w:r w:rsidR="007236BD">
        <w:rPr>
          <w:rFonts w:ascii="Segoe UI" w:hAnsi="Segoe UI" w:cs="Segoe UI"/>
          <w:color w:val="172B4D"/>
          <w:spacing w:val="-1"/>
          <w:sz w:val="24"/>
        </w:rPr>
        <w:t xml:space="preserve"> </w:t>
      </w:r>
      <w:r>
        <w:rPr>
          <w:rFonts w:ascii="Segoe UI" w:hAnsi="Segoe UI" w:cs="Segoe UI"/>
          <w:color w:val="172B4D"/>
          <w:spacing w:val="-1"/>
          <w:sz w:val="24"/>
        </w:rPr>
        <w:t>safety</w:t>
      </w:r>
      <w:r w:rsidR="007236BD">
        <w:rPr>
          <w:rFonts w:ascii="Segoe UI" w:hAnsi="Segoe UI" w:cs="Segoe UI"/>
          <w:color w:val="172B4D"/>
          <w:spacing w:val="-1"/>
          <w:sz w:val="24"/>
        </w:rPr>
        <w:t>, security, privacy usability</w:t>
      </w:r>
      <w:r>
        <w:rPr>
          <w:rFonts w:ascii="Segoe UI" w:hAnsi="Segoe UI" w:cs="Segoe UI"/>
          <w:color w:val="172B4D"/>
          <w:spacing w:val="-1"/>
          <w:sz w:val="24"/>
        </w:rPr>
        <w:t>,</w:t>
      </w:r>
      <w:r w:rsidR="007236BD">
        <w:rPr>
          <w:rFonts w:ascii="Segoe UI" w:hAnsi="Segoe UI" w:cs="Segoe UI"/>
          <w:color w:val="172B4D"/>
          <w:spacing w:val="-1"/>
          <w:sz w:val="24"/>
        </w:rPr>
        <w:t xml:space="preserve"> and awareness for </w:t>
      </w:r>
      <w:r w:rsidR="00D56D6C">
        <w:rPr>
          <w:rFonts w:ascii="Segoe UI" w:hAnsi="Segoe UI" w:cs="Segoe UI"/>
          <w:color w:val="172B4D"/>
          <w:spacing w:val="-1"/>
          <w:sz w:val="24"/>
        </w:rPr>
        <w:t xml:space="preserve">all </w:t>
      </w:r>
      <w:r w:rsidR="00866C9A">
        <w:rPr>
          <w:rFonts w:ascii="Segoe UI" w:hAnsi="Segoe UI" w:cs="Segoe UI"/>
          <w:color w:val="172B4D"/>
          <w:spacing w:val="-1"/>
          <w:sz w:val="24"/>
        </w:rPr>
        <w:t>stakeholders</w:t>
      </w:r>
      <w:r w:rsidR="0074479D">
        <w:rPr>
          <w:rFonts w:ascii="Segoe UI" w:hAnsi="Segoe UI" w:cs="Segoe UI"/>
          <w:color w:val="172B4D"/>
          <w:spacing w:val="-1"/>
          <w:sz w:val="24"/>
        </w:rPr>
        <w:t xml:space="preserve">. </w:t>
      </w:r>
      <w:r w:rsidR="00866C9A">
        <w:rPr>
          <w:rFonts w:ascii="Segoe UI" w:hAnsi="Segoe UI" w:cs="Segoe UI"/>
          <w:color w:val="172B4D"/>
          <w:spacing w:val="-1"/>
          <w:sz w:val="24"/>
        </w:rPr>
        <w:t xml:space="preserve"> </w:t>
      </w:r>
    </w:p>
    <w:p w14:paraId="398C065E"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13" w:name="_Toc146006678"/>
      <w:r>
        <w:rPr>
          <w:rFonts w:ascii="Segoe UI" w:hAnsi="Segoe UI" w:cs="Segoe UI"/>
          <w:color w:val="172B4D"/>
          <w:spacing w:val="-2"/>
          <w:sz w:val="41"/>
          <w:szCs w:val="41"/>
        </w:rPr>
        <w:t>About the Scheme</w:t>
      </w:r>
      <w:bookmarkEnd w:id="13"/>
    </w:p>
    <w:p w14:paraId="4BDD04E3" w14:textId="548372E4" w:rsidR="007236BD" w:rsidRPr="00F864EF" w:rsidRDefault="007236BD" w:rsidP="005B2D9A">
      <w:r w:rsidRPr="00F864EF">
        <w:t xml:space="preserve">The TPI Scheme presented here is scoped to specify the public digital transparency </w:t>
      </w:r>
      <w:r w:rsidR="002458D1">
        <w:t>at a self-assu</w:t>
      </w:r>
      <w:r w:rsidRPr="00F864EF">
        <w:t xml:space="preserve">rance level </w:t>
      </w:r>
      <w:r w:rsidR="337DA5C8" w:rsidRPr="00F864EF">
        <w:t xml:space="preserve">referred to as level </w:t>
      </w:r>
      <w:r w:rsidRPr="00F864EF">
        <w:t>0</w:t>
      </w:r>
      <w:r w:rsidR="67095E89" w:rsidRPr="00F864EF">
        <w:t xml:space="preserve"> transparency assurance</w:t>
      </w:r>
      <w:r w:rsidRPr="00F864EF">
        <w:t xml:space="preserve"> in the ANCR Framework. </w:t>
      </w:r>
      <w:r w:rsidR="39E43C2C" w:rsidRPr="00F864EF">
        <w:t>The</w:t>
      </w:r>
      <w:r w:rsidRPr="00F864EF">
        <w:t xml:space="preserve"> </w:t>
      </w:r>
      <w:r w:rsidR="005E638C">
        <w:t>f</w:t>
      </w:r>
      <w:r w:rsidRPr="00F864EF">
        <w:t>ramework includes:</w:t>
      </w:r>
    </w:p>
    <w:p w14:paraId="79114FE7" w14:textId="5DE3F666" w:rsidR="007236BD" w:rsidRPr="00F864EF" w:rsidRDefault="007236BD" w:rsidP="005E638C">
      <w:r w:rsidRPr="00F864EF">
        <w:t xml:space="preserve">A conformity and compliance assessment scheme, implemented in 2 parts to generate a full operational transparency </w:t>
      </w:r>
      <w:r w:rsidR="00F53701" w:rsidRPr="00F864EF">
        <w:t>report</w:t>
      </w:r>
      <w:r w:rsidR="00F53701">
        <w:t>.</w:t>
      </w:r>
      <w:r w:rsidRPr="00F864EF">
        <w:t xml:space="preserve"> </w:t>
      </w:r>
    </w:p>
    <w:p w14:paraId="28335026" w14:textId="77777777" w:rsidR="007236BD" w:rsidRPr="003A28C8" w:rsidRDefault="007236BD" w:rsidP="005E638C">
      <w:pPr>
        <w:pStyle w:val="ListParagraph"/>
        <w:numPr>
          <w:ilvl w:val="0"/>
          <w:numId w:val="194"/>
        </w:numPr>
      </w:pPr>
      <w:r w:rsidRPr="003A28C8">
        <w:t xml:space="preserve">TPI Scheme 1 Part 1 - Conformance </w:t>
      </w:r>
    </w:p>
    <w:p w14:paraId="539685C4" w14:textId="2071C749" w:rsidR="007236BD" w:rsidRDefault="007236BD" w:rsidP="005E638C">
      <w:pPr>
        <w:pStyle w:val="ListParagraph"/>
        <w:numPr>
          <w:ilvl w:val="1"/>
          <w:numId w:val="194"/>
        </w:numPr>
      </w:pPr>
      <w:r w:rsidRPr="73FDB7EB">
        <w:t xml:space="preserve">Initial test to diagnose the operational capacity of privacy services in any specific context. </w:t>
      </w:r>
    </w:p>
    <w:p w14:paraId="50968060" w14:textId="77777777" w:rsidR="007236BD" w:rsidRDefault="007236BD" w:rsidP="005E638C">
      <w:pPr>
        <w:pStyle w:val="ListParagraph"/>
        <w:numPr>
          <w:ilvl w:val="0"/>
          <w:numId w:val="194"/>
        </w:numPr>
      </w:pPr>
      <w:r>
        <w:t xml:space="preserve">TPI Scheme 1 Part 2 – Compliance (found in Appendix A) </w:t>
      </w:r>
    </w:p>
    <w:p w14:paraId="63AAB29D" w14:textId="48E8BA79" w:rsidR="007236BD" w:rsidRPr="005E638C" w:rsidRDefault="007236BD" w:rsidP="005E638C">
      <w:pPr>
        <w:pStyle w:val="ListParagraph"/>
        <w:numPr>
          <w:ilvl w:val="1"/>
          <w:numId w:val="194"/>
        </w:numPr>
      </w:pPr>
      <w:r w:rsidRPr="73FDB7EB">
        <w:t>Specifies an example operational transparency compliance performance test, in which the transparency is tested by generating a privacy rights-based request, to access privacy services.</w:t>
      </w:r>
    </w:p>
    <w:p w14:paraId="5B80F73C" w14:textId="77777777" w:rsidR="00353323"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lastRenderedPageBreak/>
        <w:t xml:space="preserve">Part 1 refers to conformance with digital identifier elements </w:t>
      </w:r>
      <w:r w:rsidR="002458D1">
        <w:rPr>
          <w:rFonts w:ascii="Segoe UI" w:hAnsi="Segoe UI" w:cs="Segoe UI"/>
          <w:color w:val="172B4D"/>
          <w:spacing w:val="-1"/>
          <w:sz w:val="24"/>
        </w:rPr>
        <w:t xml:space="preserve">of the PII Controller </w:t>
      </w:r>
      <w:r w:rsidRPr="73FDB7EB">
        <w:rPr>
          <w:rFonts w:ascii="Segoe UI" w:hAnsi="Segoe UI" w:cs="Segoe UI"/>
          <w:color w:val="172B4D"/>
          <w:spacing w:val="-1"/>
          <w:sz w:val="24"/>
        </w:rPr>
        <w:t xml:space="preserve">required to be presented to initiate a </w:t>
      </w:r>
      <w:r w:rsidR="002458D1" w:rsidRPr="73FDB7EB">
        <w:rPr>
          <w:rFonts w:ascii="Segoe UI" w:hAnsi="Segoe UI" w:cs="Segoe UI"/>
          <w:color w:val="172B4D"/>
          <w:spacing w:val="-1"/>
          <w:sz w:val="24"/>
        </w:rPr>
        <w:t>session and</w:t>
      </w:r>
      <w:r w:rsidRPr="73FDB7EB">
        <w:rPr>
          <w:rFonts w:ascii="Segoe UI" w:hAnsi="Segoe UI" w:cs="Segoe UI"/>
          <w:color w:val="172B4D"/>
          <w:spacing w:val="-1"/>
          <w:sz w:val="24"/>
        </w:rPr>
        <w:t xml:space="preserve"> is the body of this document</w:t>
      </w:r>
      <w:r w:rsidR="005E638C">
        <w:rPr>
          <w:rFonts w:ascii="Segoe UI" w:hAnsi="Segoe UI" w:cs="Segoe UI"/>
          <w:color w:val="172B4D"/>
          <w:spacing w:val="-1"/>
          <w:sz w:val="24"/>
        </w:rPr>
        <w:t>.</w:t>
      </w:r>
    </w:p>
    <w:p w14:paraId="3D7712A3" w14:textId="77777777" w:rsidR="00353323" w:rsidRDefault="00353323" w:rsidP="73FDB7EB">
      <w:pPr>
        <w:shd w:val="clear" w:color="auto" w:fill="FFFFFF" w:themeFill="background1"/>
        <w:spacing w:before="100" w:after="100"/>
        <w:jc w:val="both"/>
        <w:rPr>
          <w:rFonts w:ascii="Segoe UI" w:hAnsi="Segoe UI" w:cs="Segoe UI"/>
          <w:color w:val="172B4D"/>
          <w:spacing w:val="-1"/>
          <w:sz w:val="24"/>
        </w:rPr>
      </w:pPr>
    </w:p>
    <w:p w14:paraId="26931BA9" w14:textId="4F5CFD87" w:rsidR="007236BD" w:rsidRDefault="002458D1"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Part 2</w:t>
      </w:r>
      <w:r w:rsidR="007236BD" w:rsidRPr="73FDB7EB">
        <w:rPr>
          <w:rFonts w:ascii="Segoe UI" w:hAnsi="Segoe UI" w:cs="Segoe UI"/>
          <w:color w:val="172B4D"/>
          <w:spacing w:val="-1"/>
          <w:sz w:val="24"/>
        </w:rPr>
        <w:t xml:space="preserve"> is Appendix A</w:t>
      </w:r>
      <w:r>
        <w:rPr>
          <w:rFonts w:ascii="Segoe UI" w:hAnsi="Segoe UI" w:cs="Segoe UI"/>
          <w:color w:val="172B4D"/>
          <w:spacing w:val="-1"/>
          <w:sz w:val="24"/>
        </w:rPr>
        <w:t xml:space="preserve"> and</w:t>
      </w:r>
      <w:r w:rsidR="007236BD" w:rsidRPr="73FDB7EB">
        <w:rPr>
          <w:rFonts w:ascii="Segoe UI" w:hAnsi="Segoe UI" w:cs="Segoe UI"/>
          <w:color w:val="172B4D"/>
          <w:spacing w:val="-1"/>
          <w:sz w:val="24"/>
        </w:rPr>
        <w:t xml:space="preserve"> </w:t>
      </w:r>
      <w:r w:rsidR="005E638C">
        <w:rPr>
          <w:rFonts w:ascii="Segoe UI" w:hAnsi="Segoe UI" w:cs="Segoe UI"/>
          <w:color w:val="172B4D"/>
          <w:spacing w:val="-1"/>
          <w:sz w:val="24"/>
        </w:rPr>
        <w:t xml:space="preserve">uses the ANCR record to </w:t>
      </w:r>
      <w:r w:rsidR="007236BD" w:rsidRPr="73FDB7EB">
        <w:rPr>
          <w:rFonts w:ascii="Segoe UI" w:hAnsi="Segoe UI" w:cs="Segoe UI"/>
          <w:color w:val="172B4D"/>
          <w:spacing w:val="-1"/>
          <w:sz w:val="24"/>
        </w:rPr>
        <w:t xml:space="preserve">audit </w:t>
      </w:r>
      <w:r w:rsidR="005E638C">
        <w:rPr>
          <w:rFonts w:ascii="Segoe UI" w:hAnsi="Segoe UI" w:cs="Segoe UI"/>
          <w:color w:val="172B4D"/>
          <w:spacing w:val="-1"/>
          <w:sz w:val="24"/>
        </w:rPr>
        <w:t>the</w:t>
      </w:r>
      <w:r w:rsidR="007236BD" w:rsidRPr="73FDB7EB">
        <w:rPr>
          <w:rFonts w:ascii="Segoe UI" w:hAnsi="Segoe UI" w:cs="Segoe UI"/>
          <w:color w:val="172B4D"/>
          <w:spacing w:val="-1"/>
          <w:sz w:val="24"/>
        </w:rPr>
        <w:t xml:space="preserve"> </w:t>
      </w:r>
      <w:r w:rsidR="005E638C">
        <w:rPr>
          <w:rFonts w:ascii="Segoe UI" w:hAnsi="Segoe UI" w:cs="Segoe UI"/>
          <w:color w:val="172B4D"/>
          <w:spacing w:val="-1"/>
          <w:sz w:val="24"/>
        </w:rPr>
        <w:t>Adequacy</w:t>
      </w:r>
      <w:r w:rsidR="007236BD" w:rsidRPr="73FDB7EB">
        <w:rPr>
          <w:rFonts w:ascii="Segoe UI" w:hAnsi="Segoe UI" w:cs="Segoe UI"/>
          <w:color w:val="172B4D"/>
          <w:spacing w:val="-1"/>
          <w:sz w:val="24"/>
        </w:rPr>
        <w:t xml:space="preserve"> </w:t>
      </w:r>
      <w:r w:rsidR="005E638C">
        <w:rPr>
          <w:rFonts w:ascii="Segoe UI" w:hAnsi="Segoe UI" w:cs="Segoe UI"/>
          <w:color w:val="172B4D"/>
          <w:spacing w:val="-1"/>
          <w:sz w:val="24"/>
        </w:rPr>
        <w:t xml:space="preserve">of the captured practice as specified in the Council of Europe, </w:t>
      </w:r>
      <w:r w:rsidR="007236BD" w:rsidRPr="73FDB7EB">
        <w:rPr>
          <w:rFonts w:ascii="Segoe UI" w:hAnsi="Segoe UI" w:cs="Segoe UI"/>
          <w:color w:val="172B4D"/>
          <w:spacing w:val="-1"/>
          <w:sz w:val="24"/>
        </w:rPr>
        <w:t>Conv. 108+. Article 1</w:t>
      </w:r>
      <w:r w:rsidR="003E7A70">
        <w:rPr>
          <w:rFonts w:ascii="Segoe UI" w:hAnsi="Segoe UI" w:cs="Segoe UI"/>
          <w:color w:val="172B4D"/>
          <w:spacing w:val="-1"/>
          <w:sz w:val="24"/>
        </w:rPr>
        <w:t>4, Transparency Modalities.</w:t>
      </w:r>
    </w:p>
    <w:p w14:paraId="2574CBD7" w14:textId="77777777" w:rsidR="00353323" w:rsidRDefault="00353323" w:rsidP="73FDB7EB">
      <w:pPr>
        <w:shd w:val="clear" w:color="auto" w:fill="FFFFFF" w:themeFill="background1"/>
        <w:spacing w:before="100" w:after="100"/>
        <w:jc w:val="both"/>
        <w:rPr>
          <w:rFonts w:ascii="Segoe UI" w:hAnsi="Segoe UI" w:cs="Segoe UI"/>
          <w:color w:val="172B4D"/>
          <w:spacing w:val="-1"/>
          <w:sz w:val="24"/>
        </w:rPr>
      </w:pPr>
    </w:p>
    <w:p w14:paraId="290C1E42" w14:textId="2CBEBC8A" w:rsidR="007236BD" w:rsidRDefault="002458D1" w:rsidP="73FDB7EB">
      <w:pPr>
        <w:shd w:val="clear" w:color="auto" w:fill="FFFFFF" w:themeFill="background1"/>
        <w:spacing w:before="100" w:after="100"/>
        <w:rPr>
          <w:rFonts w:ascii="Segoe UI" w:hAnsi="Segoe UI" w:cs="Segoe UI"/>
          <w:color w:val="172B4D"/>
          <w:spacing w:val="-1"/>
          <w:sz w:val="24"/>
        </w:rPr>
      </w:pPr>
      <w:r w:rsidRPr="73FDB7EB">
        <w:rPr>
          <w:rFonts w:ascii="Segoe UI" w:hAnsi="Segoe UI" w:cs="Segoe UI"/>
          <w:color w:val="172B4D"/>
          <w:spacing w:val="-1"/>
          <w:sz w:val="24"/>
        </w:rPr>
        <w:t>The 4</w:t>
      </w:r>
      <w:r w:rsidR="007236BD" w:rsidRPr="73FDB7EB">
        <w:rPr>
          <w:rFonts w:ascii="Segoe UI" w:hAnsi="Segoe UI" w:cs="Segoe UI"/>
          <w:color w:val="172B4D"/>
          <w:spacing w:val="-1"/>
          <w:sz w:val="24"/>
        </w:rPr>
        <w:t xml:space="preserve"> Transparency Performance Indicators</w:t>
      </w:r>
      <w:r w:rsidR="00FF0DD0">
        <w:rPr>
          <w:rFonts w:ascii="Segoe UI" w:hAnsi="Segoe UI" w:cs="Segoe UI"/>
          <w:color w:val="172B4D"/>
          <w:spacing w:val="-1"/>
          <w:sz w:val="24"/>
        </w:rPr>
        <w:t xml:space="preserve"> </w:t>
      </w:r>
      <w:r w:rsidR="007236BD" w:rsidRPr="73FDB7EB">
        <w:rPr>
          <w:rFonts w:ascii="Segoe UI" w:hAnsi="Segoe UI" w:cs="Segoe UI"/>
          <w:color w:val="172B4D"/>
          <w:spacing w:val="-1"/>
          <w:sz w:val="24"/>
        </w:rPr>
        <w:t xml:space="preserve">capture transparency and data capture practices in context and are used to test the self-asserted information for its operational usability. </w:t>
      </w:r>
    </w:p>
    <w:p w14:paraId="50F19F78" w14:textId="77777777" w:rsidR="007236BD" w:rsidRDefault="007236BD" w:rsidP="007236BD">
      <w:pPr>
        <w:shd w:val="clear" w:color="auto" w:fill="FFFFFF"/>
        <w:spacing w:after="0"/>
        <w:rPr>
          <w:rFonts w:ascii="Segoe UI" w:hAnsi="Segoe UI" w:cs="Segoe UI"/>
          <w:color w:val="172B4D"/>
          <w:spacing w:val="-1"/>
          <w:sz w:val="24"/>
        </w:rPr>
      </w:pPr>
    </w:p>
    <w:p w14:paraId="607FA219" w14:textId="418E3092" w:rsidR="007236BD" w:rsidRDefault="007236BD" w:rsidP="73FDB7EB">
      <w:pPr>
        <w:shd w:val="clear" w:color="auto" w:fill="FFFFFF" w:themeFill="background1"/>
        <w:spacing w:before="100" w:after="100"/>
        <w:jc w:val="both"/>
        <w:rPr>
          <w:rFonts w:ascii="Segoe UI" w:hAnsi="Segoe UI" w:cs="Segoe UI"/>
          <w:color w:val="172B4D"/>
          <w:spacing w:val="-1"/>
          <w:sz w:val="24"/>
        </w:rPr>
      </w:pPr>
      <w:r w:rsidRPr="73FDB7EB">
        <w:rPr>
          <w:rFonts w:ascii="Segoe UI" w:hAnsi="Segoe UI" w:cs="Segoe UI"/>
          <w:color w:val="172B4D"/>
          <w:spacing w:val="-1"/>
          <w:sz w:val="24"/>
        </w:rPr>
        <w:t>These 4 TPIs</w:t>
      </w:r>
      <w:r w:rsidR="37CB1003" w:rsidRPr="37CB1003">
        <w:rPr>
          <w:rFonts w:ascii="Segoe UI" w:hAnsi="Segoe UI" w:cs="Segoe UI"/>
          <w:color w:val="172B4D"/>
          <w:sz w:val="24"/>
        </w:rPr>
        <w:t xml:space="preserve"> and </w:t>
      </w:r>
      <w:r w:rsidRPr="73FDB7EB">
        <w:rPr>
          <w:rFonts w:ascii="Segoe UI" w:hAnsi="Segoe UI" w:cs="Segoe UI"/>
          <w:color w:val="172B4D"/>
          <w:spacing w:val="-1"/>
          <w:sz w:val="24"/>
        </w:rPr>
        <w:t xml:space="preserve">Scheme 1, Part 1, and Scheme 1 Part 2 can be used together with </w:t>
      </w:r>
      <w:r w:rsidR="00F53701" w:rsidRPr="73FDB7EB">
        <w:rPr>
          <w:rFonts w:ascii="Segoe UI" w:hAnsi="Segoe UI" w:cs="Segoe UI"/>
          <w:color w:val="172B4D"/>
          <w:spacing w:val="-1"/>
          <w:sz w:val="24"/>
        </w:rPr>
        <w:t xml:space="preserve">the </w:t>
      </w:r>
      <w:r w:rsidR="00F53701">
        <w:rPr>
          <w:rFonts w:ascii="Segoe UI" w:hAnsi="Segoe UI" w:cs="Segoe UI"/>
          <w:color w:val="172B4D"/>
          <w:spacing w:val="-1"/>
          <w:sz w:val="24"/>
        </w:rPr>
        <w:t>Appendices</w:t>
      </w:r>
      <w:r w:rsidR="002458D1">
        <w:rPr>
          <w:rFonts w:ascii="Segoe UI" w:hAnsi="Segoe UI" w:cs="Segoe UI"/>
          <w:color w:val="172B4D"/>
          <w:spacing w:val="-1"/>
          <w:sz w:val="24"/>
        </w:rPr>
        <w:t xml:space="preserve"> </w:t>
      </w:r>
      <w:r w:rsidRPr="73FDB7EB">
        <w:rPr>
          <w:rFonts w:ascii="Segoe UI" w:hAnsi="Segoe UI" w:cs="Segoe UI"/>
          <w:color w:val="172B4D"/>
          <w:spacing w:val="-1"/>
          <w:sz w:val="24"/>
        </w:rPr>
        <w:t xml:space="preserve">for </w:t>
      </w:r>
      <w:r w:rsidR="002458D1">
        <w:rPr>
          <w:rFonts w:ascii="Segoe UI" w:hAnsi="Segoe UI" w:cs="Segoe UI"/>
          <w:color w:val="172B4D"/>
          <w:spacing w:val="-1"/>
          <w:sz w:val="24"/>
        </w:rPr>
        <w:t>its</w:t>
      </w:r>
      <w:r w:rsidRPr="73FDB7EB">
        <w:rPr>
          <w:rFonts w:ascii="Segoe UI" w:hAnsi="Segoe UI" w:cs="Segoe UI"/>
          <w:color w:val="172B4D"/>
          <w:spacing w:val="-1"/>
          <w:sz w:val="24"/>
        </w:rPr>
        <w:t xml:space="preserve"> public interest application, as well as</w:t>
      </w:r>
      <w:r w:rsidR="002458D1">
        <w:rPr>
          <w:rFonts w:ascii="Segoe UI" w:hAnsi="Segoe UI" w:cs="Segoe UI"/>
          <w:color w:val="172B4D"/>
          <w:spacing w:val="-1"/>
          <w:sz w:val="24"/>
        </w:rPr>
        <w:t xml:space="preserve"> for</w:t>
      </w:r>
      <w:r w:rsidRPr="73FDB7EB">
        <w:rPr>
          <w:rFonts w:ascii="Segoe UI" w:hAnsi="Segoe UI" w:cs="Segoe UI"/>
          <w:color w:val="172B4D"/>
          <w:spacing w:val="-1"/>
          <w:sz w:val="24"/>
        </w:rPr>
        <w:t xml:space="preserve"> the demonstration </w:t>
      </w:r>
      <w:r w:rsidR="002458D1">
        <w:rPr>
          <w:rFonts w:ascii="Segoe UI" w:hAnsi="Segoe UI" w:cs="Segoe UI"/>
          <w:color w:val="172B4D"/>
          <w:spacing w:val="-1"/>
          <w:sz w:val="24"/>
        </w:rPr>
        <w:t>of an Controller</w:t>
      </w:r>
      <w:r w:rsidRPr="73FDB7EB">
        <w:rPr>
          <w:rFonts w:ascii="Segoe UI" w:hAnsi="Segoe UI" w:cs="Segoe UI"/>
          <w:color w:val="172B4D"/>
          <w:spacing w:val="-1"/>
          <w:sz w:val="24"/>
        </w:rPr>
        <w:t xml:space="preserve"> credential</w:t>
      </w:r>
      <w:r w:rsidR="002458D1">
        <w:rPr>
          <w:rFonts w:ascii="Segoe UI" w:hAnsi="Segoe UI" w:cs="Segoe UI"/>
          <w:color w:val="172B4D"/>
          <w:spacing w:val="-1"/>
          <w:sz w:val="24"/>
        </w:rPr>
        <w:t xml:space="preserve"> encompassing the TPIs and associated assessment</w:t>
      </w:r>
      <w:r w:rsidRPr="73FDB7EB">
        <w:rPr>
          <w:rFonts w:ascii="Segoe UI" w:hAnsi="Segoe UI" w:cs="Segoe UI"/>
          <w:color w:val="172B4D"/>
          <w:spacing w:val="-1"/>
          <w:sz w:val="24"/>
        </w:rPr>
        <w:t xml:space="preserve">. </w:t>
      </w:r>
      <w:r w:rsidR="002458D1">
        <w:rPr>
          <w:rFonts w:ascii="Segoe UI" w:hAnsi="Segoe UI" w:cs="Segoe UI"/>
          <w:color w:val="172B4D"/>
          <w:spacing w:val="-1"/>
          <w:sz w:val="24"/>
        </w:rPr>
        <w:t>The s</w:t>
      </w:r>
      <w:r w:rsidRPr="73FDB7EB">
        <w:rPr>
          <w:rFonts w:ascii="Segoe UI" w:hAnsi="Segoe UI" w:cs="Segoe UI"/>
          <w:color w:val="172B4D"/>
          <w:spacing w:val="-1"/>
          <w:sz w:val="24"/>
        </w:rPr>
        <w:t xml:space="preserve">cheme </w:t>
      </w:r>
      <w:r w:rsidR="002458D1">
        <w:rPr>
          <w:rFonts w:ascii="Segoe UI" w:hAnsi="Segoe UI" w:cs="Segoe UI"/>
          <w:color w:val="172B4D"/>
          <w:spacing w:val="-1"/>
          <w:sz w:val="24"/>
        </w:rPr>
        <w:t xml:space="preserve">is </w:t>
      </w:r>
      <w:r w:rsidR="00A10D0E">
        <w:rPr>
          <w:rFonts w:ascii="Segoe UI" w:hAnsi="Segoe UI" w:cs="Segoe UI"/>
          <w:color w:val="172B4D"/>
          <w:spacing w:val="-1"/>
          <w:sz w:val="24"/>
        </w:rPr>
        <w:t xml:space="preserve">directed at </w:t>
      </w:r>
      <w:r w:rsidR="002458D1">
        <w:rPr>
          <w:rFonts w:ascii="Segoe UI" w:hAnsi="Segoe UI" w:cs="Segoe UI"/>
          <w:color w:val="172B4D"/>
          <w:spacing w:val="-1"/>
          <w:sz w:val="24"/>
        </w:rPr>
        <w:t xml:space="preserve">providing a basis for </w:t>
      </w:r>
      <w:r w:rsidR="00A10D0E">
        <w:rPr>
          <w:rFonts w:ascii="Segoe UI" w:hAnsi="Segoe UI" w:cs="Segoe UI"/>
          <w:color w:val="172B4D"/>
          <w:spacing w:val="-1"/>
          <w:sz w:val="24"/>
        </w:rPr>
        <w:t xml:space="preserve">required public </w:t>
      </w:r>
      <w:r w:rsidR="002458D1">
        <w:rPr>
          <w:rFonts w:ascii="Segoe UI" w:hAnsi="Segoe UI" w:cs="Segoe UI"/>
          <w:color w:val="172B4D"/>
          <w:spacing w:val="-1"/>
          <w:sz w:val="24"/>
        </w:rPr>
        <w:t xml:space="preserve">security and privacy </w:t>
      </w:r>
      <w:r w:rsidR="00F864EF">
        <w:rPr>
          <w:rFonts w:ascii="Segoe UI" w:hAnsi="Segoe UI" w:cs="Segoe UI"/>
          <w:color w:val="172B4D"/>
          <w:spacing w:val="-1"/>
          <w:sz w:val="24"/>
        </w:rPr>
        <w:t>t</w:t>
      </w:r>
      <w:r w:rsidRPr="73FDB7EB">
        <w:rPr>
          <w:rFonts w:ascii="Segoe UI" w:hAnsi="Segoe UI" w:cs="Segoe UI"/>
          <w:color w:val="172B4D"/>
          <w:spacing w:val="-1"/>
          <w:sz w:val="24"/>
        </w:rPr>
        <w:t xml:space="preserve">ransparency </w:t>
      </w:r>
      <w:r w:rsidR="00F864EF">
        <w:rPr>
          <w:rFonts w:ascii="Segoe UI" w:hAnsi="Segoe UI" w:cs="Segoe UI"/>
          <w:color w:val="172B4D"/>
          <w:spacing w:val="-1"/>
          <w:sz w:val="24"/>
        </w:rPr>
        <w:t>assurance</w:t>
      </w:r>
      <w:r w:rsidR="00A10D0E">
        <w:rPr>
          <w:rFonts w:ascii="Segoe UI" w:hAnsi="Segoe UI" w:cs="Segoe UI"/>
          <w:color w:val="172B4D"/>
          <w:spacing w:val="-1"/>
          <w:sz w:val="24"/>
        </w:rPr>
        <w:t>.</w:t>
      </w:r>
    </w:p>
    <w:p w14:paraId="5DDC3943" w14:textId="77777777" w:rsidR="002458D1" w:rsidRDefault="002458D1" w:rsidP="73FDB7EB">
      <w:pPr>
        <w:shd w:val="clear" w:color="auto" w:fill="FFFFFF" w:themeFill="background1"/>
        <w:spacing w:before="100" w:after="100"/>
        <w:jc w:val="both"/>
        <w:rPr>
          <w:rFonts w:ascii="Segoe UI" w:hAnsi="Segoe UI" w:cs="Segoe UI"/>
          <w:color w:val="172B4D"/>
          <w:spacing w:val="-1"/>
          <w:sz w:val="24"/>
        </w:rPr>
      </w:pPr>
    </w:p>
    <w:p w14:paraId="1B7A7B51" w14:textId="6F5D9F5B" w:rsidR="007236BD" w:rsidRDefault="0042431D" w:rsidP="6968D6D2">
      <w:pPr>
        <w:shd w:val="clear" w:color="auto" w:fill="FFFFFF" w:themeFill="background1"/>
        <w:spacing w:before="100" w:after="100"/>
        <w:jc w:val="both"/>
        <w:rPr>
          <w:rFonts w:ascii="Segoe UI" w:hAnsi="Segoe UI" w:cs="Segoe UI"/>
          <w:color w:val="172B4D"/>
          <w:spacing w:val="-1"/>
          <w:sz w:val="24"/>
        </w:rPr>
      </w:pPr>
      <w:r>
        <w:rPr>
          <w:rFonts w:ascii="Segoe UI" w:hAnsi="Segoe UI" w:cs="Segoe UI"/>
          <w:color w:val="172B4D"/>
          <w:spacing w:val="-1"/>
          <w:sz w:val="24"/>
        </w:rPr>
        <w:t>TPIs</w:t>
      </w:r>
      <w:r w:rsidR="007236BD" w:rsidRPr="6968D6D2">
        <w:rPr>
          <w:rFonts w:ascii="Segoe UI" w:hAnsi="Segoe UI" w:cs="Segoe UI"/>
          <w:color w:val="172B4D"/>
          <w:spacing w:val="-1"/>
          <w:sz w:val="24"/>
        </w:rPr>
        <w:t xml:space="preserve"> specified focus is on the initial point of contact. This includes the publicly required information that MUST be provided and </w:t>
      </w:r>
      <w:r w:rsidR="37CB1003" w:rsidRPr="37CB1003">
        <w:rPr>
          <w:rFonts w:ascii="Segoe UI" w:hAnsi="Segoe UI" w:cs="Segoe UI"/>
          <w:color w:val="172B4D"/>
          <w:sz w:val="24"/>
        </w:rPr>
        <w:t>refers</w:t>
      </w:r>
      <w:r w:rsidR="007236BD" w:rsidRPr="6968D6D2">
        <w:rPr>
          <w:rFonts w:ascii="Segoe UI" w:hAnsi="Segoe UI" w:cs="Segoe UI"/>
          <w:color w:val="172B4D"/>
          <w:spacing w:val="-1"/>
          <w:sz w:val="24"/>
        </w:rPr>
        <w:t xml:space="preserve"> to the PII Controller Identity and Contact information, which is required in all legal </w:t>
      </w:r>
      <w:r w:rsidR="002458D1">
        <w:rPr>
          <w:rFonts w:ascii="Segoe UI" w:hAnsi="Segoe UI" w:cs="Segoe UI"/>
          <w:color w:val="172B4D"/>
          <w:spacing w:val="-1"/>
          <w:sz w:val="24"/>
        </w:rPr>
        <w:t xml:space="preserve">privacy </w:t>
      </w:r>
      <w:r w:rsidR="007236BD" w:rsidRPr="6968D6D2">
        <w:rPr>
          <w:rFonts w:ascii="Segoe UI" w:hAnsi="Segoe UI" w:cs="Segoe UI"/>
          <w:color w:val="172B4D"/>
          <w:spacing w:val="-1"/>
          <w:sz w:val="24"/>
        </w:rPr>
        <w:t xml:space="preserve">instruments.  Transparency, in this regard, is a universal requirement, and required for </w:t>
      </w:r>
      <w:r w:rsidR="002458D1">
        <w:rPr>
          <w:rFonts w:ascii="Segoe UI" w:hAnsi="Segoe UI" w:cs="Segoe UI"/>
          <w:color w:val="172B4D"/>
          <w:spacing w:val="-1"/>
          <w:sz w:val="24"/>
        </w:rPr>
        <w:t xml:space="preserve">not only as </w:t>
      </w:r>
      <w:r w:rsidR="007236BD" w:rsidRPr="6968D6D2">
        <w:rPr>
          <w:rFonts w:ascii="Segoe UI" w:hAnsi="Segoe UI" w:cs="Segoe UI"/>
          <w:color w:val="172B4D"/>
          <w:spacing w:val="-1"/>
          <w:sz w:val="24"/>
        </w:rPr>
        <w:t xml:space="preserve">free, </w:t>
      </w:r>
      <w:r w:rsidR="00353323" w:rsidRPr="6968D6D2">
        <w:rPr>
          <w:rFonts w:ascii="Segoe UI" w:hAnsi="Segoe UI" w:cs="Segoe UI"/>
          <w:color w:val="172B4D"/>
          <w:spacing w:val="-1"/>
          <w:sz w:val="24"/>
        </w:rPr>
        <w:t>prior,</w:t>
      </w:r>
      <w:r w:rsidR="007236BD" w:rsidRPr="6968D6D2">
        <w:rPr>
          <w:rFonts w:ascii="Segoe UI" w:hAnsi="Segoe UI" w:cs="Segoe UI"/>
          <w:color w:val="172B4D"/>
          <w:spacing w:val="-1"/>
          <w:sz w:val="24"/>
        </w:rPr>
        <w:t xml:space="preserve"> and informed consent to scale as digital privacy online</w:t>
      </w:r>
      <w:r w:rsidR="002458D1">
        <w:rPr>
          <w:rFonts w:ascii="Segoe UI" w:hAnsi="Segoe UI" w:cs="Segoe UI"/>
          <w:color w:val="172B4D"/>
          <w:spacing w:val="-1"/>
          <w:sz w:val="24"/>
        </w:rPr>
        <w:t xml:space="preserve"> but also a means of governing and providing trust in authority</w:t>
      </w:r>
      <w:r w:rsidR="007236BD" w:rsidRPr="6968D6D2">
        <w:rPr>
          <w:rFonts w:ascii="Segoe UI" w:hAnsi="Segoe UI" w:cs="Segoe UI"/>
          <w:color w:val="172B4D"/>
          <w:spacing w:val="-1"/>
          <w:sz w:val="24"/>
        </w:rPr>
        <w:t xml:space="preserve">. </w:t>
      </w:r>
    </w:p>
    <w:p w14:paraId="68B357EC" w14:textId="48D13507" w:rsidR="007236BD" w:rsidRDefault="007236BD" w:rsidP="007236BD">
      <w:pPr>
        <w:shd w:val="clear" w:color="auto" w:fill="FFFFFF"/>
        <w:spacing w:before="432" w:after="0"/>
        <w:outlineLvl w:val="1"/>
        <w:rPr>
          <w:rFonts w:ascii="Segoe UI" w:hAnsi="Segoe UI" w:cs="Segoe UI"/>
          <w:color w:val="172B4D"/>
          <w:spacing w:val="-1"/>
          <w:sz w:val="24"/>
        </w:rPr>
      </w:pPr>
      <w:bookmarkStart w:id="14" w:name="_Toc146006679"/>
      <w:r w:rsidRPr="6968D6D2">
        <w:rPr>
          <w:rFonts w:ascii="Segoe UI" w:hAnsi="Segoe UI" w:cs="Segoe UI"/>
          <w:color w:val="172B4D"/>
          <w:spacing w:val="-1"/>
          <w:sz w:val="24"/>
        </w:rPr>
        <w:t xml:space="preserve">The </w:t>
      </w:r>
      <w:r w:rsidR="0042431D">
        <w:rPr>
          <w:rFonts w:ascii="Segoe UI" w:hAnsi="Segoe UI" w:cs="Segoe UI"/>
          <w:color w:val="172B4D"/>
          <w:spacing w:val="-1"/>
          <w:sz w:val="24"/>
        </w:rPr>
        <w:t>TPIs</w:t>
      </w:r>
      <w:r w:rsidRPr="6968D6D2">
        <w:rPr>
          <w:rFonts w:ascii="Segoe UI" w:hAnsi="Segoe UI" w:cs="Segoe UI"/>
          <w:color w:val="172B4D"/>
          <w:spacing w:val="-1"/>
          <w:sz w:val="24"/>
        </w:rPr>
        <w:t xml:space="preserve"> here are used to assess session-based data capture and self-asserted information by organizations </w:t>
      </w:r>
      <w:r w:rsidR="00F864EF">
        <w:rPr>
          <w:rFonts w:ascii="Segoe UI" w:hAnsi="Segoe UI" w:cs="Segoe UI"/>
          <w:color w:val="172B4D"/>
          <w:spacing w:val="-1"/>
          <w:sz w:val="24"/>
        </w:rPr>
        <w:t xml:space="preserve">to specify a </w:t>
      </w:r>
      <w:r w:rsidR="00353323">
        <w:rPr>
          <w:rFonts w:ascii="Segoe UI" w:hAnsi="Segoe UI" w:cs="Segoe UI"/>
          <w:color w:val="172B4D"/>
          <w:spacing w:val="-1"/>
          <w:sz w:val="24"/>
        </w:rPr>
        <w:t>public</w:t>
      </w:r>
      <w:r w:rsidR="00F864EF">
        <w:rPr>
          <w:rFonts w:ascii="Segoe UI" w:hAnsi="Segoe UI" w:cs="Segoe UI"/>
          <w:color w:val="172B4D"/>
          <w:spacing w:val="-1"/>
          <w:sz w:val="24"/>
        </w:rPr>
        <w:t xml:space="preserve"> level of </w:t>
      </w:r>
      <w:r w:rsidR="00353323">
        <w:rPr>
          <w:rFonts w:ascii="Segoe UI" w:hAnsi="Segoe UI" w:cs="Segoe UI"/>
          <w:color w:val="172B4D"/>
          <w:spacing w:val="-1"/>
          <w:sz w:val="24"/>
        </w:rPr>
        <w:t>t</w:t>
      </w:r>
      <w:r w:rsidRPr="6968D6D2">
        <w:rPr>
          <w:rFonts w:ascii="Segoe UI" w:hAnsi="Segoe UI" w:cs="Segoe UI"/>
          <w:color w:val="172B4D"/>
          <w:spacing w:val="-1"/>
          <w:sz w:val="24"/>
        </w:rPr>
        <w:t xml:space="preserve">rust </w:t>
      </w:r>
      <w:r w:rsidR="00353323">
        <w:rPr>
          <w:rFonts w:ascii="Segoe UI" w:hAnsi="Segoe UI" w:cs="Segoe UI"/>
          <w:color w:val="172B4D"/>
          <w:spacing w:val="-1"/>
          <w:sz w:val="24"/>
        </w:rPr>
        <w:t>a</w:t>
      </w:r>
      <w:r w:rsidRPr="6968D6D2">
        <w:rPr>
          <w:rFonts w:ascii="Segoe UI" w:hAnsi="Segoe UI" w:cs="Segoe UI"/>
          <w:color w:val="172B4D"/>
          <w:spacing w:val="-1"/>
          <w:sz w:val="24"/>
        </w:rPr>
        <w:t>ssurance</w:t>
      </w:r>
      <w:r w:rsidR="00F864EF">
        <w:rPr>
          <w:rFonts w:ascii="Segoe UI" w:hAnsi="Segoe UI" w:cs="Segoe UI"/>
          <w:color w:val="172B4D"/>
          <w:spacing w:val="-1"/>
          <w:sz w:val="24"/>
        </w:rPr>
        <w:t xml:space="preserve"> that </w:t>
      </w:r>
      <w:r w:rsidR="002458D1">
        <w:rPr>
          <w:rFonts w:ascii="Segoe UI" w:hAnsi="Segoe UI" w:cs="Segoe UI"/>
          <w:color w:val="172B4D"/>
          <w:spacing w:val="-1"/>
          <w:sz w:val="24"/>
        </w:rPr>
        <w:t>is provided</w:t>
      </w:r>
      <w:r w:rsidR="00F864EF">
        <w:rPr>
          <w:rFonts w:ascii="Segoe UI" w:hAnsi="Segoe UI" w:cs="Segoe UI"/>
          <w:color w:val="172B4D"/>
          <w:spacing w:val="-1"/>
          <w:sz w:val="24"/>
        </w:rPr>
        <w:t xml:space="preserve"> in an online context</w:t>
      </w:r>
      <w:r w:rsidRPr="6968D6D2">
        <w:rPr>
          <w:rFonts w:ascii="Segoe UI" w:hAnsi="Segoe UI" w:cs="Segoe UI"/>
          <w:color w:val="172B4D"/>
          <w:spacing w:val="-1"/>
          <w:sz w:val="24"/>
        </w:rPr>
        <w:t>.</w:t>
      </w:r>
      <w:bookmarkStart w:id="15" w:name="_Toc145501334"/>
      <w:r w:rsidRPr="37CB1003">
        <w:rPr>
          <w:rStyle w:val="FootnoteReference"/>
          <w:rFonts w:ascii="Segoe UI" w:hAnsi="Segoe UI" w:cs="Segoe UI"/>
          <w:color w:val="172B4D"/>
          <w:sz w:val="24"/>
        </w:rPr>
        <w:footnoteReference w:id="4"/>
      </w:r>
      <w:bookmarkEnd w:id="14"/>
      <w:bookmarkEnd w:id="15"/>
    </w:p>
    <w:p w14:paraId="333D3BAE" w14:textId="2D128378" w:rsidR="002458D1" w:rsidRPr="002458D1" w:rsidRDefault="002458D1" w:rsidP="002458D1">
      <w:pPr>
        <w:spacing w:before="0" w:after="0"/>
        <w:rPr>
          <w:rFonts w:ascii="Segoe UI" w:hAnsi="Segoe UI" w:cs="Segoe UI"/>
          <w:color w:val="172B4D"/>
          <w:spacing w:val="-1"/>
          <w:sz w:val="24"/>
        </w:rPr>
      </w:pPr>
      <w:r>
        <w:rPr>
          <w:rFonts w:ascii="Segoe UI" w:hAnsi="Segoe UI" w:cs="Segoe UI"/>
          <w:color w:val="172B4D"/>
          <w:spacing w:val="-1"/>
          <w:sz w:val="24"/>
        </w:rPr>
        <w:br w:type="page"/>
      </w:r>
    </w:p>
    <w:p w14:paraId="4340F0EB"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16" w:name="_Toc146006680"/>
      <w:r>
        <w:rPr>
          <w:rFonts w:ascii="Segoe UI" w:hAnsi="Segoe UI" w:cs="Segoe UI"/>
          <w:color w:val="172B4D"/>
          <w:spacing w:val="-2"/>
          <w:sz w:val="34"/>
          <w:szCs w:val="34"/>
        </w:rPr>
        <w:lastRenderedPageBreak/>
        <w:t>TPI 1 - Measuring the Timing of PII Controller Identity Notification:</w:t>
      </w:r>
      <w:bookmarkEnd w:id="16"/>
    </w:p>
    <w:p w14:paraId="2D674EB3" w14:textId="2BEB47C1"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This TPI captures </w:t>
      </w:r>
      <w:r w:rsidRPr="00F864EF">
        <w:rPr>
          <w:rFonts w:ascii="Segoe UI" w:hAnsi="Segoe UI" w:cs="Segoe UI"/>
          <w:b/>
          <w:bCs/>
          <w:i/>
          <w:iCs/>
          <w:color w:val="172B4D"/>
          <w:spacing w:val="-1"/>
          <w:sz w:val="24"/>
        </w:rPr>
        <w:t xml:space="preserve">when </w:t>
      </w:r>
      <w:r w:rsidRPr="37CB1003">
        <w:rPr>
          <w:rFonts w:ascii="Segoe UI" w:hAnsi="Segoe UI" w:cs="Segoe UI"/>
          <w:color w:val="172B4D"/>
          <w:spacing w:val="-1"/>
          <w:sz w:val="24"/>
        </w:rPr>
        <w:t xml:space="preserve">the Controller's legal entity and accountable Privacy Officer (digital identifiers) provide notice of their identity. This is measured to see if the notice is delivered </w:t>
      </w:r>
    </w:p>
    <w:p w14:paraId="6F42EF02"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Before, </w:t>
      </w:r>
    </w:p>
    <w:p w14:paraId="75D81297"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sidRPr="00502E0C">
        <w:rPr>
          <w:rFonts w:ascii="Segoe UI" w:hAnsi="Segoe UI" w:cs="Segoe UI"/>
          <w:color w:val="172B4D"/>
          <w:spacing w:val="-1"/>
          <w:sz w:val="24"/>
        </w:rPr>
        <w:t>At the time of,</w:t>
      </w:r>
    </w:p>
    <w:p w14:paraId="7D4E1639"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During, or</w:t>
      </w:r>
    </w:p>
    <w:p w14:paraId="450812DD" w14:textId="2C3D9954" w:rsidR="007236BD" w:rsidRDefault="007236BD" w:rsidP="37CB1003">
      <w:pPr>
        <w:pStyle w:val="ListParagraph"/>
        <w:numPr>
          <w:ilvl w:val="0"/>
          <w:numId w:val="184"/>
        </w:numPr>
        <w:shd w:val="clear" w:color="auto" w:fill="FFFFFF" w:themeFill="background1"/>
        <w:suppressAutoHyphens/>
        <w:autoSpaceDN w:val="0"/>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After </w:t>
      </w:r>
    </w:p>
    <w:p w14:paraId="37B79426" w14:textId="349B41CB" w:rsidR="007236BD" w:rsidRDefault="00F2193E" w:rsidP="00501FCC">
      <w:pPr>
        <w:shd w:val="clear" w:color="auto" w:fill="FFFFFF" w:themeFill="background1"/>
        <w:suppressAutoHyphens/>
        <w:autoSpaceDN w:val="0"/>
        <w:spacing w:before="100" w:after="100"/>
        <w:jc w:val="both"/>
        <w:rPr>
          <w:rFonts w:ascii="Segoe UI" w:eastAsia="Segoe UI" w:hAnsi="Segoe UI" w:cs="Segoe UI"/>
          <w:spacing w:val="-1"/>
          <w:sz w:val="24"/>
        </w:rPr>
      </w:pPr>
      <w:r w:rsidRPr="37CB1003">
        <w:rPr>
          <w:rFonts w:ascii="Segoe UI" w:hAnsi="Segoe UI" w:cs="Segoe UI"/>
          <w:color w:val="172B4D"/>
          <w:spacing w:val="-1"/>
          <w:sz w:val="24"/>
        </w:rPr>
        <w:t>P</w:t>
      </w:r>
      <w:r w:rsidR="007236BD" w:rsidRPr="37CB1003">
        <w:rPr>
          <w:rFonts w:ascii="Segoe UI" w:hAnsi="Segoe UI" w:cs="Segoe UI"/>
          <w:color w:val="172B4D"/>
          <w:spacing w:val="-1"/>
          <w:sz w:val="24"/>
        </w:rPr>
        <w:t>ersonal</w:t>
      </w:r>
      <w:r>
        <w:rPr>
          <w:rFonts w:ascii="Segoe UI" w:hAnsi="Segoe UI" w:cs="Segoe UI"/>
          <w:color w:val="172B4D"/>
          <w:spacing w:val="-1"/>
          <w:sz w:val="24"/>
        </w:rPr>
        <w:t xml:space="preserve">ly identifiable information </w:t>
      </w:r>
      <w:r w:rsidR="007236BD" w:rsidRPr="37CB1003">
        <w:rPr>
          <w:rFonts w:ascii="Segoe UI" w:hAnsi="Segoe UI" w:cs="Segoe UI"/>
          <w:color w:val="172B4D"/>
          <w:spacing w:val="-1"/>
          <w:sz w:val="24"/>
        </w:rPr>
        <w:t>is captured.</w:t>
      </w:r>
      <w:r w:rsidR="37CB1003" w:rsidRPr="37CB1003">
        <w:rPr>
          <w:rFonts w:ascii="Segoe UI" w:eastAsia="Segoe UI" w:hAnsi="Segoe UI" w:cs="Segoe UI"/>
          <w:color w:val="0000FF"/>
          <w:sz w:val="19"/>
          <w:szCs w:val="19"/>
          <w:u w:val="single"/>
        </w:rPr>
        <w:t>3</w:t>
      </w:r>
    </w:p>
    <w:p w14:paraId="18BB50FF" w14:textId="77777777" w:rsidR="007236BD" w:rsidRPr="00502E0C" w:rsidRDefault="007236BD" w:rsidP="007236BD">
      <w:pPr>
        <w:shd w:val="clear" w:color="auto" w:fill="FFFFFF"/>
        <w:spacing w:before="100" w:after="100"/>
        <w:ind w:left="60"/>
        <w:jc w:val="both"/>
        <w:rPr>
          <w:rFonts w:ascii="Segoe UI" w:hAnsi="Segoe UI" w:cs="Segoe UI"/>
          <w:color w:val="172B4D"/>
          <w:spacing w:val="-1"/>
          <w:sz w:val="24"/>
        </w:rPr>
      </w:pPr>
    </w:p>
    <w:p w14:paraId="651EFC49" w14:textId="5F285C55" w:rsidR="007236BD" w:rsidRDefault="007236BD" w:rsidP="37CB1003">
      <w:pPr>
        <w:shd w:val="clear" w:color="auto" w:fill="FFFFFF" w:themeFill="background1"/>
        <w:spacing w:before="100" w:after="100"/>
        <w:ind w:left="60"/>
        <w:jc w:val="both"/>
        <w:rPr>
          <w:rFonts w:ascii="Segoe UI" w:hAnsi="Segoe UI" w:cs="Segoe UI"/>
          <w:color w:val="172B4D"/>
          <w:spacing w:val="-1"/>
          <w:sz w:val="24"/>
        </w:rPr>
      </w:pPr>
      <w:r w:rsidRPr="37CB1003">
        <w:rPr>
          <w:rFonts w:ascii="Segoe UI" w:hAnsi="Segoe UI" w:cs="Segoe UI"/>
          <w:color w:val="172B4D"/>
          <w:spacing w:val="-1"/>
          <w:sz w:val="24"/>
        </w:rPr>
        <w:t xml:space="preserve">By assessing dynamic and operational transparency, as opposed to static, infrequent information, it provides a way for an individual to assess if they can trust a service or not. This is also assessing compliance with </w:t>
      </w:r>
      <w:commentRangeStart w:id="17"/>
      <w:r w:rsidRPr="37CB1003">
        <w:rPr>
          <w:rFonts w:ascii="Segoe UI" w:hAnsi="Segoe UI" w:cs="Segoe UI"/>
          <w:color w:val="172B4D"/>
          <w:spacing w:val="-1"/>
          <w:sz w:val="24"/>
        </w:rPr>
        <w:t>Article</w:t>
      </w:r>
      <w:commentRangeEnd w:id="17"/>
      <w:r w:rsidR="002458D1">
        <w:rPr>
          <w:rStyle w:val="CommentReference"/>
        </w:rPr>
        <w:commentReference w:id="17"/>
      </w:r>
      <w:r w:rsidRPr="37CB1003">
        <w:rPr>
          <w:rFonts w:ascii="Segoe UI" w:hAnsi="Segoe UI" w:cs="Segoe UI"/>
          <w:color w:val="172B4D"/>
          <w:spacing w:val="-1"/>
          <w:sz w:val="24"/>
        </w:rPr>
        <w:t xml:space="preserve"> 14.1, and specifically defined in Article, 15 1, a) and b)</w:t>
      </w:r>
    </w:p>
    <w:p w14:paraId="70C15874" w14:textId="77777777" w:rsidR="007236BD" w:rsidRPr="00502E0C" w:rsidRDefault="007236BD" w:rsidP="007236BD">
      <w:pPr>
        <w:pStyle w:val="Quote"/>
        <w:rPr>
          <w:rFonts w:eastAsia="Times New Roman"/>
          <w:kern w:val="0"/>
        </w:rPr>
      </w:pPr>
      <w:r>
        <w:rPr>
          <w:rFonts w:ascii="Segoe UI" w:eastAsia="Times New Roman" w:hAnsi="Segoe UI" w:cs="Segoe UI"/>
          <w:color w:val="172B4D"/>
          <w:spacing w:val="-1"/>
          <w:kern w:val="0"/>
          <w:sz w:val="24"/>
          <w:szCs w:val="24"/>
        </w:rPr>
        <w:t xml:space="preserve"> </w:t>
      </w:r>
      <w:r w:rsidRPr="00502E0C">
        <w:rPr>
          <w:rFonts w:eastAsia="Times New Roman"/>
          <w:kern w:val="0"/>
        </w:rPr>
        <w:t xml:space="preserve">Information to be provided where personal data are collected from the data subject </w:t>
      </w:r>
    </w:p>
    <w:p w14:paraId="446B5579" w14:textId="77777777" w:rsidR="007236BD" w:rsidRPr="00502E0C" w:rsidRDefault="007236BD" w:rsidP="007236BD">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1. </w:t>
      </w:r>
      <w:r w:rsidRPr="00502E0C">
        <w:rPr>
          <w:rFonts w:eastAsia="Times New Roman"/>
          <w:kern w:val="0"/>
        </w:rPr>
        <w:t xml:space="preserve">Where personal data relating to a data subject are collected from the data subject, the controller shall, at the time when personal data are obtained, provide the data subject with all of the following information: </w:t>
      </w:r>
    </w:p>
    <w:p w14:paraId="64BADC32" w14:textId="77777777" w:rsidR="007236BD" w:rsidRPr="00502E0C" w:rsidRDefault="007236BD" w:rsidP="007236BD">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(a)  the identity and the contact details of the controller; </w:t>
      </w:r>
    </w:p>
    <w:p w14:paraId="6F9E50D0" w14:textId="77777777" w:rsidR="007236BD" w:rsidRPr="00502E0C" w:rsidRDefault="007236BD" w:rsidP="007236BD">
      <w:pPr>
        <w:pStyle w:val="Quote"/>
        <w:rPr>
          <w:rFonts w:ascii="Times New Roman" w:eastAsia="Times New Roman" w:hAnsi="Times New Roman"/>
          <w:color w:val="auto"/>
          <w:kern w:val="0"/>
          <w:lang w:val="en-CA" w:eastAsia="en-GB"/>
        </w:rPr>
      </w:pPr>
      <w:r w:rsidRPr="00502E0C">
        <w:rPr>
          <w:rFonts w:ascii="EUAlbertina-Regu-Identity-H" w:eastAsia="Times New Roman" w:hAnsi="EUAlbertina-Regu-Identity-H"/>
          <w:kern w:val="0"/>
          <w:sz w:val="20"/>
          <w:szCs w:val="20"/>
          <w:lang w:val="en-CA" w:eastAsia="en-GB"/>
        </w:rPr>
        <w:t xml:space="preserve">(b)  the contact details of the data protection officer; </w:t>
      </w:r>
    </w:p>
    <w:p w14:paraId="3C146A0A" w14:textId="77777777" w:rsidR="007236BD" w:rsidRDefault="007236BD" w:rsidP="007236BD">
      <w:pPr>
        <w:shd w:val="clear" w:color="auto" w:fill="FFFFFF"/>
        <w:spacing w:before="432" w:after="0"/>
        <w:jc w:val="both"/>
        <w:outlineLvl w:val="1"/>
        <w:rPr>
          <w:rFonts w:ascii="Segoe UI" w:hAnsi="Segoe UI" w:cs="Segoe UI"/>
          <w:color w:val="172B4D"/>
          <w:spacing w:val="-2"/>
          <w:sz w:val="34"/>
          <w:szCs w:val="34"/>
        </w:rPr>
      </w:pPr>
      <w:bookmarkStart w:id="18" w:name="_Toc146006681"/>
      <w:r>
        <w:rPr>
          <w:rFonts w:ascii="Segoe UI" w:hAnsi="Segoe UI" w:cs="Segoe UI"/>
          <w:color w:val="172B4D"/>
          <w:spacing w:val="-2"/>
          <w:sz w:val="34"/>
          <w:szCs w:val="34"/>
        </w:rPr>
        <w:t>TPI 2 - Measures Required Data Elements</w:t>
      </w:r>
      <w:bookmarkEnd w:id="18"/>
      <w:r>
        <w:rPr>
          <w:rFonts w:ascii="Segoe UI" w:hAnsi="Segoe UI" w:cs="Segoe UI"/>
          <w:color w:val="172B4D"/>
          <w:spacing w:val="-2"/>
          <w:sz w:val="34"/>
          <w:szCs w:val="34"/>
        </w:rPr>
        <w:t xml:space="preserve"> </w:t>
      </w:r>
    </w:p>
    <w:p w14:paraId="7634CA29" w14:textId="478C31AA"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This TPI captures whether the </w:t>
      </w:r>
      <w:r w:rsidR="005642A1">
        <w:rPr>
          <w:rFonts w:ascii="Segoe UI" w:hAnsi="Segoe UI" w:cs="Segoe UI"/>
          <w:color w:val="172B4D"/>
          <w:spacing w:val="-1"/>
          <w:sz w:val="24"/>
        </w:rPr>
        <w:t>required security and privacy attributes are provided,</w:t>
      </w:r>
      <w:r w:rsidR="005642A1">
        <w:rPr>
          <w:rStyle w:val="FootnoteReference"/>
          <w:rFonts w:ascii="Segoe UI" w:hAnsi="Segoe UI" w:cs="Segoe UI"/>
          <w:color w:val="172B4D"/>
          <w:spacing w:val="-1"/>
          <w:sz w:val="24"/>
        </w:rPr>
        <w:footnoteReference w:id="5"/>
      </w:r>
      <w:r w:rsidR="005642A1">
        <w:rPr>
          <w:rFonts w:ascii="Segoe UI" w:hAnsi="Segoe UI" w:cs="Segoe UI"/>
          <w:color w:val="172B4D"/>
          <w:spacing w:val="-1"/>
          <w:sz w:val="24"/>
        </w:rPr>
        <w:t xml:space="preserve"> </w:t>
      </w:r>
      <w:r w:rsidR="002458D1">
        <w:rPr>
          <w:rFonts w:ascii="Segoe UI" w:hAnsi="Segoe UI" w:cs="Segoe UI"/>
          <w:color w:val="172B4D"/>
          <w:spacing w:val="-1"/>
          <w:sz w:val="24"/>
        </w:rPr>
        <w:t>T</w:t>
      </w:r>
      <w:r w:rsidR="005642A1">
        <w:rPr>
          <w:rFonts w:ascii="Segoe UI" w:hAnsi="Segoe UI" w:cs="Segoe UI"/>
          <w:color w:val="172B4D"/>
          <w:spacing w:val="-1"/>
          <w:sz w:val="24"/>
        </w:rPr>
        <w:t xml:space="preserve">hese are required to </w:t>
      </w:r>
      <w:r w:rsidR="002458D1">
        <w:rPr>
          <w:rFonts w:ascii="Segoe UI" w:hAnsi="Segoe UI" w:cs="Segoe UI"/>
          <w:color w:val="172B4D"/>
          <w:spacing w:val="-1"/>
          <w:sz w:val="24"/>
        </w:rPr>
        <w:t xml:space="preserve">provide </w:t>
      </w:r>
      <w:r w:rsidR="005642A1">
        <w:rPr>
          <w:rFonts w:ascii="Segoe UI" w:hAnsi="Segoe UI" w:cs="Segoe UI"/>
          <w:color w:val="172B4D"/>
          <w:spacing w:val="-1"/>
          <w:sz w:val="24"/>
        </w:rPr>
        <w:t xml:space="preserve">the </w:t>
      </w:r>
      <w:r w:rsidR="002458D1">
        <w:rPr>
          <w:rFonts w:ascii="Segoe UI" w:hAnsi="Segoe UI" w:cs="Segoe UI"/>
          <w:color w:val="172B4D"/>
          <w:spacing w:val="-1"/>
          <w:sz w:val="24"/>
        </w:rPr>
        <w:t>PII Controller</w:t>
      </w:r>
      <w:r w:rsidR="005642A1">
        <w:rPr>
          <w:rFonts w:ascii="Segoe UI" w:hAnsi="Segoe UI" w:cs="Segoe UI"/>
          <w:color w:val="172B4D"/>
          <w:spacing w:val="-1"/>
          <w:sz w:val="24"/>
        </w:rPr>
        <w:t xml:space="preserve"> information </w:t>
      </w:r>
      <w:r w:rsidR="002458D1">
        <w:rPr>
          <w:rFonts w:ascii="Segoe UI" w:hAnsi="Segoe UI" w:cs="Segoe UI"/>
          <w:color w:val="172B4D"/>
          <w:spacing w:val="-1"/>
          <w:sz w:val="24"/>
        </w:rPr>
        <w:t>for all accountable parties</w:t>
      </w:r>
      <w:r w:rsidRPr="37CB1003">
        <w:rPr>
          <w:rFonts w:ascii="Segoe UI" w:hAnsi="Segoe UI" w:cs="Segoe UI"/>
          <w:color w:val="172B4D"/>
          <w:spacing w:val="-1"/>
          <w:sz w:val="24"/>
        </w:rPr>
        <w:t xml:space="preserve">. Namely </w:t>
      </w:r>
      <w:r w:rsidR="002458D1" w:rsidRPr="002458D1">
        <w:rPr>
          <w:rFonts w:ascii="Segoe UI" w:hAnsi="Segoe UI" w:cs="Segoe UI"/>
          <w:b/>
          <w:bCs/>
          <w:i/>
          <w:iCs/>
          <w:color w:val="172B4D"/>
          <w:spacing w:val="-1"/>
          <w:sz w:val="24"/>
        </w:rPr>
        <w:t>who</w:t>
      </w:r>
      <w:r w:rsidR="002458D1">
        <w:rPr>
          <w:rFonts w:ascii="Segoe UI" w:hAnsi="Segoe UI" w:cs="Segoe UI"/>
          <w:color w:val="172B4D"/>
          <w:spacing w:val="-1"/>
          <w:sz w:val="24"/>
        </w:rPr>
        <w:t xml:space="preserve"> and </w:t>
      </w:r>
      <w:r w:rsidRPr="005642A1">
        <w:rPr>
          <w:rFonts w:ascii="Segoe UI" w:hAnsi="Segoe UI" w:cs="Segoe UI"/>
          <w:b/>
          <w:bCs/>
          <w:i/>
          <w:iCs/>
          <w:color w:val="172B4D"/>
          <w:spacing w:val="-1"/>
          <w:sz w:val="24"/>
        </w:rPr>
        <w:t xml:space="preserve">what </w:t>
      </w:r>
      <w:r w:rsidRPr="37CB1003">
        <w:rPr>
          <w:rFonts w:ascii="Segoe UI" w:hAnsi="Segoe UI" w:cs="Segoe UI"/>
          <w:color w:val="172B4D"/>
          <w:spacing w:val="-1"/>
          <w:sz w:val="24"/>
        </w:rPr>
        <w:t xml:space="preserve">information </w:t>
      </w:r>
      <w:r w:rsidR="002458D1">
        <w:rPr>
          <w:rFonts w:ascii="Segoe UI" w:hAnsi="Segoe UI" w:cs="Segoe UI"/>
          <w:color w:val="172B4D"/>
          <w:spacing w:val="-1"/>
          <w:sz w:val="24"/>
        </w:rPr>
        <w:t xml:space="preserve">about them </w:t>
      </w:r>
      <w:r w:rsidRPr="37CB1003">
        <w:rPr>
          <w:rFonts w:ascii="Segoe UI" w:hAnsi="Segoe UI" w:cs="Segoe UI"/>
          <w:color w:val="172B4D"/>
          <w:spacing w:val="-1"/>
          <w:sz w:val="24"/>
        </w:rPr>
        <w:t xml:space="preserve">is legally required. </w:t>
      </w:r>
      <w:r w:rsidR="005642A1">
        <w:rPr>
          <w:rFonts w:ascii="Segoe UI" w:hAnsi="Segoe UI" w:cs="Segoe UI"/>
          <w:color w:val="172B4D"/>
          <w:spacing w:val="-1"/>
          <w:sz w:val="24"/>
        </w:rPr>
        <w:t xml:space="preserve">  </w:t>
      </w:r>
      <w:r w:rsidRPr="37CB1003">
        <w:rPr>
          <w:rFonts w:ascii="Segoe UI" w:hAnsi="Segoe UI" w:cs="Segoe UI"/>
          <w:color w:val="172B4D"/>
          <w:spacing w:val="-1"/>
          <w:sz w:val="24"/>
        </w:rPr>
        <w:t>In “all” cases, there is a requirement for a Notice of who is processing your data, who is accountable</w:t>
      </w:r>
      <w:r w:rsidR="002458D1">
        <w:rPr>
          <w:rFonts w:ascii="Segoe UI" w:hAnsi="Segoe UI" w:cs="Segoe UI"/>
          <w:color w:val="172B4D"/>
          <w:spacing w:val="-1"/>
          <w:sz w:val="24"/>
        </w:rPr>
        <w:t>,</w:t>
      </w:r>
      <w:r w:rsidRPr="37CB1003">
        <w:rPr>
          <w:rFonts w:ascii="Segoe UI" w:hAnsi="Segoe UI" w:cs="Segoe UI"/>
          <w:color w:val="172B4D"/>
          <w:spacing w:val="-1"/>
          <w:sz w:val="24"/>
        </w:rPr>
        <w:t xml:space="preserve"> and the privacy contact information for access to personal information </w:t>
      </w:r>
      <w:r w:rsidR="002458D1">
        <w:rPr>
          <w:rFonts w:ascii="Segoe UI" w:hAnsi="Segoe UI" w:cs="Segoe UI"/>
          <w:color w:val="172B4D"/>
          <w:spacing w:val="-1"/>
          <w:sz w:val="24"/>
        </w:rPr>
        <w:t>and rights, and is also</w:t>
      </w:r>
      <w:r w:rsidRPr="37CB1003">
        <w:rPr>
          <w:rFonts w:ascii="Segoe UI" w:hAnsi="Segoe UI" w:cs="Segoe UI"/>
          <w:color w:val="172B4D"/>
          <w:spacing w:val="-1"/>
          <w:sz w:val="24"/>
        </w:rPr>
        <w:t xml:space="preserve"> required.  [Art 14.1]</w:t>
      </w:r>
    </w:p>
    <w:p w14:paraId="623C8080" w14:textId="55C19A2C" w:rsidR="007236BD" w:rsidRDefault="002458D1" w:rsidP="37CB1003">
      <w:pPr>
        <w:spacing w:before="100" w:after="100" w:line="259" w:lineRule="auto"/>
        <w:jc w:val="both"/>
        <w:rPr>
          <w:rFonts w:ascii="Segoe UI" w:hAnsi="Segoe UI" w:cs="Segoe UI"/>
          <w:color w:val="172B4D"/>
          <w:sz w:val="24"/>
        </w:rPr>
      </w:pPr>
      <w:r>
        <w:rPr>
          <w:rFonts w:ascii="Segoe UI" w:hAnsi="Segoe UI" w:cs="Segoe UI"/>
          <w:color w:val="172B4D"/>
          <w:spacing w:val="-1"/>
          <w:sz w:val="24"/>
        </w:rPr>
        <w:lastRenderedPageBreak/>
        <w:t>A</w:t>
      </w:r>
      <w:r w:rsidR="007236BD" w:rsidRPr="37CB1003">
        <w:rPr>
          <w:rFonts w:ascii="Segoe UI" w:hAnsi="Segoe UI" w:cs="Segoe UI"/>
          <w:color w:val="172B4D"/>
          <w:spacing w:val="-1"/>
          <w:sz w:val="24"/>
        </w:rPr>
        <w:t xml:space="preserve"> </w:t>
      </w:r>
      <w:r w:rsidR="007236BD" w:rsidRPr="002458D1">
        <w:rPr>
          <w:rFonts w:ascii="Segoe UI" w:hAnsi="Segoe UI" w:cs="Segoe UI"/>
          <w:i/>
          <w:iCs/>
          <w:color w:val="172B4D"/>
          <w:spacing w:val="-1"/>
          <w:sz w:val="24"/>
        </w:rPr>
        <w:t>first-time notice</w:t>
      </w:r>
      <w:r w:rsidR="007236BD" w:rsidRPr="37CB1003">
        <w:rPr>
          <w:rFonts w:ascii="Segoe UI" w:hAnsi="Segoe UI" w:cs="Segoe UI"/>
          <w:color w:val="172B4D"/>
          <w:spacing w:val="-1"/>
          <w:sz w:val="24"/>
        </w:rPr>
        <w:t xml:space="preserve"> must </w:t>
      </w:r>
      <w:r>
        <w:rPr>
          <w:rFonts w:ascii="Segoe UI" w:hAnsi="Segoe UI" w:cs="Segoe UI"/>
          <w:color w:val="172B4D"/>
          <w:spacing w:val="-1"/>
          <w:sz w:val="24"/>
        </w:rPr>
        <w:t>exhibit two (</w:t>
      </w:r>
      <w:r w:rsidR="007236BD" w:rsidRPr="37CB1003">
        <w:rPr>
          <w:rFonts w:ascii="Segoe UI" w:hAnsi="Segoe UI" w:cs="Segoe UI"/>
          <w:color w:val="172B4D"/>
          <w:spacing w:val="-1"/>
          <w:sz w:val="24"/>
        </w:rPr>
        <w:t>2</w:t>
      </w:r>
      <w:r>
        <w:rPr>
          <w:rFonts w:ascii="Segoe UI" w:hAnsi="Segoe UI" w:cs="Segoe UI"/>
          <w:color w:val="172B4D"/>
          <w:spacing w:val="-1"/>
          <w:sz w:val="24"/>
        </w:rPr>
        <w:t>)</w:t>
      </w:r>
      <w:r w:rsidR="007236BD" w:rsidRPr="37CB1003">
        <w:rPr>
          <w:rFonts w:ascii="Segoe UI" w:hAnsi="Segoe UI" w:cs="Segoe UI"/>
          <w:color w:val="172B4D"/>
          <w:spacing w:val="-1"/>
          <w:sz w:val="24"/>
        </w:rPr>
        <w:t xml:space="preserve"> factors</w:t>
      </w:r>
      <w:r>
        <w:rPr>
          <w:rFonts w:ascii="Segoe UI" w:hAnsi="Segoe UI" w:cs="Segoe UI"/>
          <w:color w:val="172B4D"/>
          <w:spacing w:val="-1"/>
          <w:sz w:val="24"/>
        </w:rPr>
        <w:t xml:space="preserve"> (2FN)</w:t>
      </w:r>
      <w:r w:rsidR="007236BD" w:rsidRPr="37CB1003">
        <w:rPr>
          <w:rFonts w:ascii="Segoe UI" w:hAnsi="Segoe UI" w:cs="Segoe UI"/>
          <w:color w:val="172B4D"/>
          <w:spacing w:val="-1"/>
          <w:sz w:val="24"/>
        </w:rPr>
        <w:t>, 1) is the notice adequate as notice of risk</w:t>
      </w:r>
      <w:r>
        <w:rPr>
          <w:rFonts w:ascii="Segoe UI" w:hAnsi="Segoe UI" w:cs="Segoe UI"/>
          <w:color w:val="172B4D"/>
          <w:spacing w:val="-1"/>
          <w:sz w:val="24"/>
        </w:rPr>
        <w:t xml:space="preserve">, and </w:t>
      </w:r>
      <w:r w:rsidR="007236BD" w:rsidRPr="37CB1003">
        <w:rPr>
          <w:rFonts w:ascii="Segoe UI" w:hAnsi="Segoe UI" w:cs="Segoe UI"/>
          <w:color w:val="172B4D"/>
          <w:spacing w:val="-1"/>
          <w:sz w:val="24"/>
        </w:rPr>
        <w:t xml:space="preserve">2) </w:t>
      </w:r>
      <w:r>
        <w:rPr>
          <w:rFonts w:ascii="Segoe UI" w:hAnsi="Segoe UI" w:cs="Segoe UI"/>
          <w:color w:val="172B4D"/>
          <w:spacing w:val="-1"/>
          <w:sz w:val="24"/>
        </w:rPr>
        <w:t>are</w:t>
      </w:r>
      <w:r w:rsidR="007236BD" w:rsidRPr="37CB1003">
        <w:rPr>
          <w:rFonts w:ascii="Segoe UI" w:hAnsi="Segoe UI" w:cs="Segoe UI"/>
          <w:color w:val="172B4D"/>
          <w:spacing w:val="-1"/>
          <w:sz w:val="24"/>
        </w:rPr>
        <w:t xml:space="preserve"> the practices relating to permissions permitted by the purpose</w:t>
      </w:r>
      <w:r w:rsidR="37CB1003" w:rsidRPr="37CB1003">
        <w:rPr>
          <w:rFonts w:ascii="Segoe UI" w:hAnsi="Segoe UI" w:cs="Segoe UI"/>
          <w:color w:val="172B4D"/>
          <w:sz w:val="24"/>
        </w:rPr>
        <w:t>, accepted</w:t>
      </w:r>
      <w:r>
        <w:rPr>
          <w:rFonts w:ascii="Segoe UI" w:hAnsi="Segoe UI" w:cs="Segoe UI"/>
          <w:color w:val="172B4D"/>
          <w:sz w:val="24"/>
        </w:rPr>
        <w:t>, which</w:t>
      </w:r>
      <w:r w:rsidR="37CB1003" w:rsidRPr="37CB1003">
        <w:rPr>
          <w:rFonts w:ascii="Segoe UI" w:hAnsi="Segoe UI" w:cs="Segoe UI"/>
          <w:color w:val="172B4D"/>
          <w:sz w:val="24"/>
        </w:rPr>
        <w:t xml:space="preserve"> can </w:t>
      </w:r>
      <w:r>
        <w:rPr>
          <w:rFonts w:ascii="Segoe UI" w:hAnsi="Segoe UI" w:cs="Segoe UI"/>
          <w:color w:val="172B4D"/>
          <w:sz w:val="24"/>
        </w:rPr>
        <w:t xml:space="preserve">then </w:t>
      </w:r>
      <w:r w:rsidR="37CB1003" w:rsidRPr="37CB1003">
        <w:rPr>
          <w:rFonts w:ascii="Segoe UI" w:hAnsi="Segoe UI" w:cs="Segoe UI"/>
          <w:color w:val="172B4D"/>
          <w:sz w:val="24"/>
        </w:rPr>
        <w:t>be used as proof of notice by the data subject.</w:t>
      </w:r>
    </w:p>
    <w:p w14:paraId="461AA736" w14:textId="3965CB97"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Thes</w:t>
      </w:r>
      <w:r w:rsidR="002458D1">
        <w:rPr>
          <w:rFonts w:ascii="Segoe UI" w:hAnsi="Segoe UI" w:cs="Segoe UI"/>
          <w:color w:val="172B4D"/>
          <w:spacing w:val="-1"/>
          <w:sz w:val="24"/>
        </w:rPr>
        <w:t xml:space="preserve"> following</w:t>
      </w:r>
      <w:r w:rsidRPr="37CB1003">
        <w:rPr>
          <w:rFonts w:ascii="Segoe UI" w:hAnsi="Segoe UI" w:cs="Segoe UI"/>
          <w:color w:val="172B4D"/>
          <w:spacing w:val="-1"/>
          <w:sz w:val="24"/>
        </w:rPr>
        <w:t xml:space="preserve"> Digital Privacy transparency elements are the minimum required to operationalize transparency and accountability. </w:t>
      </w:r>
    </w:p>
    <w:p w14:paraId="078D8E00" w14:textId="77777777" w:rsidR="007236BD" w:rsidRDefault="007236BD" w:rsidP="007236BD">
      <w:pPr>
        <w:pStyle w:val="ListParagraph"/>
        <w:numPr>
          <w:ilvl w:val="0"/>
          <w:numId w:val="185"/>
        </w:numPr>
        <w:shd w:val="clear" w:color="auto" w:fill="FFFFFF"/>
        <w:suppressAutoHyphens/>
        <w:autoSpaceDN w:val="0"/>
        <w:spacing w:before="100" w:after="100"/>
        <w:rPr>
          <w:rFonts w:ascii="Segoe UI" w:hAnsi="Segoe UI" w:cs="Segoe UI"/>
          <w:color w:val="172B4D"/>
          <w:spacing w:val="-1"/>
          <w:sz w:val="24"/>
        </w:rPr>
      </w:pPr>
      <w:r w:rsidRPr="6968D6D2">
        <w:rPr>
          <w:rFonts w:ascii="Segoe UI" w:hAnsi="Segoe UI" w:cs="Segoe UI"/>
          <w:color w:val="172B4D"/>
          <w:spacing w:val="-1"/>
          <w:sz w:val="24"/>
        </w:rPr>
        <w:t xml:space="preserve">Legal Entity Identity Name, </w:t>
      </w:r>
    </w:p>
    <w:p w14:paraId="5C8D3F22" w14:textId="77777777" w:rsidR="007236BD" w:rsidRDefault="007236BD" w:rsidP="007236BD">
      <w:pPr>
        <w:pStyle w:val="ListParagraph"/>
        <w:numPr>
          <w:ilvl w:val="0"/>
          <w:numId w:val="185"/>
        </w:numPr>
        <w:shd w:val="clear" w:color="auto" w:fill="FFFFFF"/>
        <w:suppressAutoHyphens/>
        <w:autoSpaceDN w:val="0"/>
        <w:spacing w:before="100" w:after="100"/>
        <w:rPr>
          <w:rFonts w:ascii="Segoe UI" w:hAnsi="Segoe UI" w:cs="Segoe UI"/>
          <w:color w:val="172B4D"/>
          <w:spacing w:val="-1"/>
          <w:sz w:val="24"/>
        </w:rPr>
      </w:pPr>
      <w:r w:rsidRPr="6968D6D2">
        <w:rPr>
          <w:rFonts w:ascii="Segoe UI" w:hAnsi="Segoe UI" w:cs="Segoe UI"/>
          <w:color w:val="172B4D"/>
          <w:spacing w:val="-1"/>
          <w:sz w:val="24"/>
        </w:rPr>
        <w:t xml:space="preserve">Address, Contact information </w:t>
      </w:r>
    </w:p>
    <w:p w14:paraId="31BBF0D7" w14:textId="77777777" w:rsidR="007236BD" w:rsidRDefault="007236BD" w:rsidP="007236BD">
      <w:pPr>
        <w:pStyle w:val="ListParagraph"/>
        <w:numPr>
          <w:ilvl w:val="0"/>
          <w:numId w:val="185"/>
        </w:numPr>
        <w:shd w:val="clear" w:color="auto" w:fill="FFFFFF"/>
        <w:suppressAutoHyphens/>
        <w:autoSpaceDN w:val="0"/>
        <w:spacing w:before="100" w:after="100"/>
        <w:jc w:val="both"/>
        <w:rPr>
          <w:rFonts w:ascii="Segoe UI" w:hAnsi="Segoe UI" w:cs="Segoe UI"/>
          <w:color w:val="172B4D"/>
          <w:spacing w:val="-1"/>
          <w:sz w:val="24"/>
        </w:rPr>
      </w:pPr>
      <w:r w:rsidRPr="6968D6D2">
        <w:rPr>
          <w:rFonts w:ascii="Segoe UI" w:hAnsi="Segoe UI" w:cs="Segoe UI"/>
          <w:color w:val="172B4D"/>
          <w:spacing w:val="-1"/>
          <w:sz w:val="24"/>
        </w:rPr>
        <w:t>Name or role of Data Privacy Officer (or the authoritative owner and Accountable Person (AP) in charge of that legal entity.</w:t>
      </w:r>
    </w:p>
    <w:p w14:paraId="12133AC1" w14:textId="77777777" w:rsidR="007236BD" w:rsidRDefault="007236BD" w:rsidP="007236BD">
      <w:pPr>
        <w:pStyle w:val="ListParagraph"/>
        <w:numPr>
          <w:ilvl w:val="0"/>
          <w:numId w:val="185"/>
        </w:numPr>
        <w:shd w:val="clear" w:color="auto" w:fill="FFFFFF"/>
        <w:suppressAutoHyphens/>
        <w:autoSpaceDN w:val="0"/>
        <w:spacing w:before="100" w:after="100"/>
        <w:jc w:val="both"/>
        <w:rPr>
          <w:rFonts w:ascii="Segoe UI" w:hAnsi="Segoe UI" w:cs="Segoe UI"/>
          <w:color w:val="172B4D"/>
          <w:spacing w:val="-1"/>
          <w:sz w:val="24"/>
        </w:rPr>
      </w:pPr>
      <w:r w:rsidRPr="6968D6D2">
        <w:rPr>
          <w:rFonts w:ascii="Segoe UI" w:hAnsi="Segoe UI" w:cs="Segoe UI"/>
          <w:color w:val="172B4D"/>
          <w:spacing w:val="-1"/>
          <w:sz w:val="24"/>
        </w:rPr>
        <w:t>Privacy services access and contact point information.</w:t>
      </w:r>
    </w:p>
    <w:p w14:paraId="06C1BF01" w14:textId="3948BE1A" w:rsidR="007236BD" w:rsidRDefault="007236BD" w:rsidP="007236BD">
      <w:pPr>
        <w:pStyle w:val="ListParagraph"/>
        <w:numPr>
          <w:ilvl w:val="0"/>
          <w:numId w:val="185"/>
        </w:numPr>
        <w:shd w:val="clear" w:color="auto" w:fill="FFFFFF"/>
        <w:suppressAutoHyphens/>
        <w:autoSpaceDN w:val="0"/>
        <w:spacing w:before="100" w:after="100"/>
        <w:jc w:val="both"/>
        <w:rPr>
          <w:rFonts w:ascii="Segoe UI" w:hAnsi="Segoe UI" w:cs="Segoe UI"/>
          <w:color w:val="172B4D"/>
          <w:spacing w:val="-1"/>
          <w:sz w:val="24"/>
        </w:rPr>
      </w:pPr>
      <w:r w:rsidRPr="6968D6D2">
        <w:rPr>
          <w:rFonts w:ascii="Segoe UI" w:hAnsi="Segoe UI" w:cs="Segoe UI"/>
          <w:color w:val="172B4D"/>
          <w:spacing w:val="-1"/>
          <w:sz w:val="24"/>
        </w:rPr>
        <w:t xml:space="preserve">Privacy or other </w:t>
      </w:r>
      <w:r w:rsidR="002458D1">
        <w:rPr>
          <w:rFonts w:ascii="Segoe UI" w:hAnsi="Segoe UI" w:cs="Segoe UI"/>
          <w:color w:val="172B4D"/>
          <w:spacing w:val="-1"/>
          <w:sz w:val="24"/>
        </w:rPr>
        <w:t>p</w:t>
      </w:r>
      <w:r w:rsidRPr="6968D6D2">
        <w:rPr>
          <w:rFonts w:ascii="Segoe UI" w:hAnsi="Segoe UI" w:cs="Segoe UI"/>
          <w:color w:val="172B4D"/>
          <w:spacing w:val="-1"/>
          <w:sz w:val="24"/>
        </w:rPr>
        <w:t xml:space="preserve">olicy </w:t>
      </w:r>
      <w:r w:rsidR="002458D1">
        <w:rPr>
          <w:rFonts w:ascii="Segoe UI" w:hAnsi="Segoe UI" w:cs="Segoe UI"/>
          <w:color w:val="172B4D"/>
          <w:spacing w:val="-1"/>
          <w:sz w:val="24"/>
        </w:rPr>
        <w:t>go</w:t>
      </w:r>
      <w:r w:rsidRPr="6968D6D2">
        <w:rPr>
          <w:rFonts w:ascii="Segoe UI" w:hAnsi="Segoe UI" w:cs="Segoe UI"/>
          <w:color w:val="172B4D"/>
          <w:spacing w:val="-1"/>
          <w:sz w:val="24"/>
        </w:rPr>
        <w:t xml:space="preserve">verning the processing of personal information.  </w:t>
      </w:r>
    </w:p>
    <w:p w14:paraId="51C94861" w14:textId="3CF1561F" w:rsidR="007236BD" w:rsidRDefault="007236BD" w:rsidP="007236BD">
      <w:pPr>
        <w:pStyle w:val="ListParagraph"/>
        <w:numPr>
          <w:ilvl w:val="0"/>
          <w:numId w:val="185"/>
        </w:numPr>
        <w:shd w:val="clear" w:color="auto" w:fill="FFFFFF"/>
        <w:suppressAutoHyphens/>
        <w:autoSpaceDN w:val="0"/>
        <w:spacing w:before="100" w:after="100"/>
        <w:jc w:val="both"/>
        <w:rPr>
          <w:rFonts w:ascii="Segoe UI" w:hAnsi="Segoe UI" w:cs="Segoe UI"/>
          <w:color w:val="172B4D"/>
          <w:spacing w:val="-1"/>
          <w:sz w:val="24"/>
        </w:rPr>
      </w:pPr>
      <w:r w:rsidRPr="6968D6D2">
        <w:rPr>
          <w:rFonts w:ascii="Segoe UI" w:hAnsi="Segoe UI" w:cs="Segoe UI"/>
          <w:color w:val="172B4D"/>
          <w:spacing w:val="-1"/>
          <w:sz w:val="24"/>
        </w:rPr>
        <w:t xml:space="preserve">Transparency </w:t>
      </w:r>
      <w:r w:rsidR="002458D1">
        <w:rPr>
          <w:rFonts w:ascii="Segoe UI" w:hAnsi="Segoe UI" w:cs="Segoe UI"/>
          <w:color w:val="172B4D"/>
          <w:spacing w:val="-1"/>
          <w:sz w:val="24"/>
        </w:rPr>
        <w:t xml:space="preserve">information </w:t>
      </w:r>
      <w:r w:rsidRPr="6968D6D2">
        <w:rPr>
          <w:rFonts w:ascii="Segoe UI" w:hAnsi="Segoe UI" w:cs="Segoe UI"/>
          <w:color w:val="172B4D"/>
          <w:spacing w:val="-1"/>
          <w:sz w:val="24"/>
        </w:rPr>
        <w:t xml:space="preserve">before use </w:t>
      </w:r>
    </w:p>
    <w:p w14:paraId="31EA81DD" w14:textId="53AF4EDA"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Digital </w:t>
      </w:r>
      <w:r w:rsidR="002458D1">
        <w:rPr>
          <w:rFonts w:ascii="Segoe UI" w:hAnsi="Segoe UI" w:cs="Segoe UI"/>
          <w:color w:val="172B4D"/>
          <w:spacing w:val="-1"/>
          <w:sz w:val="24"/>
        </w:rPr>
        <w:t>governance framework</w:t>
      </w:r>
      <w:r>
        <w:rPr>
          <w:rFonts w:ascii="Segoe UI" w:hAnsi="Segoe UI" w:cs="Segoe UI"/>
          <w:color w:val="172B4D"/>
          <w:spacing w:val="-1"/>
          <w:sz w:val="24"/>
        </w:rPr>
        <w:t xml:space="preserve"> </w:t>
      </w:r>
    </w:p>
    <w:p w14:paraId="0C84BFD9" w14:textId="77777777"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Legal Basis for Purpose of initial Processing of PII</w:t>
      </w:r>
    </w:p>
    <w:p w14:paraId="5BC0A306" w14:textId="3DE2AE28"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Recipients or categories of recipients if </w:t>
      </w:r>
      <w:r w:rsidR="002458D1">
        <w:rPr>
          <w:rFonts w:ascii="Segoe UI" w:hAnsi="Segoe UI" w:cs="Segoe UI"/>
          <w:color w:val="172B4D"/>
          <w:spacing w:val="-1"/>
          <w:sz w:val="24"/>
        </w:rPr>
        <w:t>a</w:t>
      </w:r>
      <w:r>
        <w:rPr>
          <w:rFonts w:ascii="Segoe UI" w:hAnsi="Segoe UI" w:cs="Segoe UI"/>
          <w:color w:val="172B4D"/>
          <w:spacing w:val="-1"/>
          <w:sz w:val="24"/>
        </w:rPr>
        <w:t>ny</w:t>
      </w:r>
    </w:p>
    <w:p w14:paraId="083B0A0E" w14:textId="77777777"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Transfer of data on networks out of Country, to a 3</w:t>
      </w:r>
      <w:r w:rsidRPr="00502E0C">
        <w:rPr>
          <w:rFonts w:ascii="Segoe UI" w:hAnsi="Segoe UI" w:cs="Segoe UI"/>
          <w:color w:val="172B4D"/>
          <w:spacing w:val="-1"/>
          <w:sz w:val="24"/>
          <w:vertAlign w:val="superscript"/>
        </w:rPr>
        <w:t>rd</w:t>
      </w:r>
      <w:r>
        <w:rPr>
          <w:rFonts w:ascii="Segoe UI" w:hAnsi="Segoe UI" w:cs="Segoe UI"/>
          <w:color w:val="172B4D"/>
          <w:spacing w:val="-1"/>
          <w:sz w:val="24"/>
        </w:rPr>
        <w:t xml:space="preserve"> Country, </w:t>
      </w:r>
    </w:p>
    <w:p w14:paraId="5BFD6BA3" w14:textId="77777777"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existence of adequacy, </w:t>
      </w:r>
    </w:p>
    <w:p w14:paraId="24174108" w14:textId="1F50046E" w:rsidR="007236BD" w:rsidRDefault="007236BD" w:rsidP="007236BD">
      <w:pPr>
        <w:pStyle w:val="ListParagraph"/>
        <w:numPr>
          <w:ilvl w:val="1"/>
          <w:numId w:val="185"/>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Existence of safeguards, where to get a copy of them, or where they have been made available.</w:t>
      </w:r>
      <w:r w:rsidR="002458D1">
        <w:rPr>
          <w:rStyle w:val="FootnoteReference"/>
          <w:rFonts w:ascii="Segoe UI" w:hAnsi="Segoe UI" w:cs="Segoe UI"/>
          <w:color w:val="172B4D"/>
          <w:spacing w:val="-1"/>
          <w:sz w:val="24"/>
        </w:rPr>
        <w:footnoteReference w:id="6"/>
      </w:r>
      <w:r>
        <w:rPr>
          <w:rFonts w:ascii="Segoe UI" w:hAnsi="Segoe UI" w:cs="Segoe UI"/>
          <w:color w:val="172B4D"/>
          <w:spacing w:val="-1"/>
          <w:sz w:val="24"/>
        </w:rPr>
        <w:t xml:space="preserve"> </w:t>
      </w:r>
    </w:p>
    <w:p w14:paraId="0090AC82"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19" w:name="_Toc146006682"/>
      <w:r>
        <w:rPr>
          <w:rFonts w:ascii="Segoe UI" w:hAnsi="Segoe UI" w:cs="Segoe UI"/>
          <w:color w:val="172B4D"/>
          <w:spacing w:val="-2"/>
          <w:sz w:val="34"/>
          <w:szCs w:val="34"/>
        </w:rPr>
        <w:t>TPI 3 - Measure of Transparency Accessibility</w:t>
      </w:r>
      <w:bookmarkEnd w:id="19"/>
    </w:p>
    <w:p w14:paraId="4936B2DF" w14:textId="3BCEC810"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This TPI measures the performance of transparency in terms of </w:t>
      </w:r>
      <w:r w:rsidRPr="00A10D0E">
        <w:rPr>
          <w:rFonts w:ascii="Segoe UI" w:hAnsi="Segoe UI" w:cs="Segoe UI"/>
          <w:b/>
          <w:bCs/>
          <w:i/>
          <w:iCs/>
          <w:color w:val="172B4D"/>
          <w:spacing w:val="-1"/>
          <w:sz w:val="24"/>
        </w:rPr>
        <w:t>accessibility</w:t>
      </w:r>
      <w:r w:rsidR="0084269C">
        <w:rPr>
          <w:rFonts w:ascii="Segoe UI" w:hAnsi="Segoe UI" w:cs="Segoe UI"/>
          <w:b/>
          <w:bCs/>
          <w:i/>
          <w:iCs/>
          <w:color w:val="172B4D"/>
          <w:spacing w:val="-1"/>
          <w:sz w:val="24"/>
        </w:rPr>
        <w:t xml:space="preserve"> </w:t>
      </w:r>
      <w:r w:rsidRPr="37CB1003">
        <w:rPr>
          <w:rFonts w:ascii="Segoe UI" w:hAnsi="Segoe UI" w:cs="Segoe UI"/>
          <w:color w:val="172B4D"/>
          <w:spacing w:val="-1"/>
          <w:sz w:val="24"/>
        </w:rPr>
        <w:t xml:space="preserve">to the information in TPI 2. For example, is the information readily available, ideally prior to the digital session and capture of PII. For example, is TPI-2 information presented in a pop-up notice at the initiation of a digital service session, or is it required to click a link, e.g., to a privacy policy, and then access additional link. ,  Is the operational transparency information on the first screen, or is it at the bottom reached only after  scrolling multi-pages, with links not highlighted, and  not accessible to children or parents.  </w:t>
      </w:r>
    </w:p>
    <w:p w14:paraId="5278DEF7" w14:textId="325A90EE"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In this way TPI 3 </w:t>
      </w:r>
      <w:r w:rsidR="0084269C">
        <w:rPr>
          <w:rFonts w:ascii="Segoe UI" w:hAnsi="Segoe UI" w:cs="Segoe UI"/>
          <w:color w:val="172B4D"/>
          <w:spacing w:val="-1"/>
          <w:sz w:val="24"/>
        </w:rPr>
        <w:t>measures</w:t>
      </w:r>
      <w:r w:rsidRPr="37CB1003">
        <w:rPr>
          <w:rFonts w:ascii="Segoe UI" w:hAnsi="Segoe UI" w:cs="Segoe UI"/>
          <w:color w:val="172B4D"/>
          <w:spacing w:val="-1"/>
          <w:sz w:val="24"/>
        </w:rPr>
        <w:t xml:space="preserve"> Informational accessibility, is a key transparency metric that indicates if the context is digital privacy capable of being inclusive and accessible and trustworthy.  </w:t>
      </w:r>
      <w:r w:rsidR="002458D1">
        <w:rPr>
          <w:rFonts w:ascii="Segoe UI" w:hAnsi="Segoe UI" w:cs="Segoe UI"/>
          <w:color w:val="172B4D"/>
          <w:spacing w:val="-1"/>
          <w:sz w:val="24"/>
        </w:rPr>
        <w:t xml:space="preserve">This measure is extended to include the exercise of rights on the part of the PII </w:t>
      </w:r>
      <w:r w:rsidR="00F53701">
        <w:rPr>
          <w:rFonts w:ascii="Segoe UI" w:hAnsi="Segoe UI" w:cs="Segoe UI"/>
          <w:color w:val="172B4D"/>
          <w:spacing w:val="-1"/>
          <w:sz w:val="24"/>
        </w:rPr>
        <w:t>Principal to determine</w:t>
      </w:r>
      <w:r w:rsidR="002458D1">
        <w:rPr>
          <w:rFonts w:ascii="Segoe UI" w:hAnsi="Segoe UI" w:cs="Segoe UI"/>
          <w:color w:val="172B4D"/>
          <w:spacing w:val="-1"/>
          <w:sz w:val="24"/>
        </w:rPr>
        <w:t xml:space="preserve"> how adequately Controllers respond.  </w:t>
      </w:r>
    </w:p>
    <w:p w14:paraId="12684706" w14:textId="77777777" w:rsidR="002458D1" w:rsidRDefault="002458D1" w:rsidP="37CB1003">
      <w:pPr>
        <w:shd w:val="clear" w:color="auto" w:fill="FFFFFF" w:themeFill="background1"/>
        <w:spacing w:before="100" w:after="100"/>
        <w:jc w:val="both"/>
        <w:rPr>
          <w:rFonts w:ascii="Segoe UI" w:hAnsi="Segoe UI" w:cs="Segoe UI"/>
          <w:color w:val="172B4D"/>
          <w:spacing w:val="-1"/>
          <w:sz w:val="24"/>
        </w:rPr>
      </w:pPr>
    </w:p>
    <w:p w14:paraId="020E99C1" w14:textId="63366008"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20" w:name="_Toc146006683"/>
      <w:r>
        <w:rPr>
          <w:rFonts w:ascii="Segoe UI" w:hAnsi="Segoe UI" w:cs="Segoe UI"/>
          <w:color w:val="172B4D"/>
          <w:spacing w:val="-2"/>
          <w:sz w:val="34"/>
          <w:szCs w:val="34"/>
        </w:rPr>
        <w:lastRenderedPageBreak/>
        <w:t>TPI 4</w:t>
      </w:r>
      <w:r w:rsidR="0084269C">
        <w:rPr>
          <w:rFonts w:ascii="Segoe UI" w:hAnsi="Segoe UI" w:cs="Segoe UI"/>
          <w:color w:val="172B4D"/>
          <w:spacing w:val="-2"/>
          <w:sz w:val="34"/>
          <w:szCs w:val="34"/>
        </w:rPr>
        <w:t>:  A</w:t>
      </w:r>
      <w:r>
        <w:rPr>
          <w:rFonts w:ascii="Segoe UI" w:hAnsi="Segoe UI" w:cs="Segoe UI"/>
          <w:color w:val="172B4D"/>
          <w:spacing w:val="-2"/>
          <w:sz w:val="34"/>
          <w:szCs w:val="34"/>
        </w:rPr>
        <w:t xml:space="preserve"> Measures security information integrity</w:t>
      </w:r>
      <w:bookmarkEnd w:id="20"/>
      <w:r>
        <w:rPr>
          <w:rFonts w:ascii="Segoe UI" w:hAnsi="Segoe UI" w:cs="Segoe UI"/>
          <w:color w:val="172B4D"/>
          <w:spacing w:val="-2"/>
          <w:sz w:val="34"/>
          <w:szCs w:val="34"/>
        </w:rPr>
        <w:t xml:space="preserve"> </w:t>
      </w:r>
    </w:p>
    <w:p w14:paraId="052D236F" w14:textId="4AFC9024" w:rsidR="007236BD" w:rsidRDefault="007236BD" w:rsidP="37CB1003">
      <w:pPr>
        <w:shd w:val="clear" w:color="auto" w:fill="FFFFFF" w:themeFill="background1"/>
        <w:spacing w:before="100" w:after="100"/>
        <w:jc w:val="both"/>
        <w:rPr>
          <w:rFonts w:ascii="Segoe UI" w:hAnsi="Segoe UI" w:cs="Segoe UI"/>
          <w:color w:val="172B4D"/>
          <w:spacing w:val="-1"/>
          <w:sz w:val="24"/>
        </w:rPr>
      </w:pPr>
      <w:r w:rsidRPr="37CB1003">
        <w:rPr>
          <w:rFonts w:ascii="Segoe UI" w:hAnsi="Segoe UI" w:cs="Segoe UI"/>
          <w:color w:val="172B4D"/>
          <w:spacing w:val="-1"/>
          <w:sz w:val="24"/>
        </w:rPr>
        <w:t xml:space="preserve">This TPI captures the </w:t>
      </w:r>
      <w:r w:rsidR="002458D1">
        <w:rPr>
          <w:rFonts w:ascii="Segoe UI" w:hAnsi="Segoe UI" w:cs="Segoe UI"/>
          <w:color w:val="172B4D"/>
          <w:spacing w:val="-1"/>
          <w:sz w:val="24"/>
        </w:rPr>
        <w:t xml:space="preserve">relevant digital </w:t>
      </w:r>
      <w:r w:rsidRPr="37CB1003">
        <w:rPr>
          <w:rFonts w:ascii="Segoe UI" w:hAnsi="Segoe UI" w:cs="Segoe UI"/>
          <w:color w:val="172B4D"/>
          <w:spacing w:val="-1"/>
          <w:sz w:val="24"/>
        </w:rPr>
        <w:t>certificate</w:t>
      </w:r>
      <w:r w:rsidR="002458D1">
        <w:rPr>
          <w:rFonts w:ascii="Segoe UI" w:hAnsi="Segoe UI" w:cs="Segoe UI"/>
          <w:color w:val="172B4D"/>
          <w:spacing w:val="-1"/>
          <w:sz w:val="24"/>
        </w:rPr>
        <w:t xml:space="preserve">s, (e.g. x.509), </w:t>
      </w:r>
      <w:r w:rsidRPr="37CB1003">
        <w:rPr>
          <w:rFonts w:ascii="Segoe UI" w:hAnsi="Segoe UI" w:cs="Segoe UI"/>
          <w:color w:val="172B4D"/>
          <w:spacing w:val="-1"/>
          <w:sz w:val="24"/>
        </w:rPr>
        <w:t>or security</w:t>
      </w:r>
      <w:r w:rsidR="002458D1">
        <w:rPr>
          <w:rFonts w:ascii="Segoe UI" w:hAnsi="Segoe UI" w:cs="Segoe UI"/>
          <w:color w:val="172B4D"/>
          <w:spacing w:val="-1"/>
          <w:sz w:val="24"/>
        </w:rPr>
        <w:t xml:space="preserve"> token</w:t>
      </w:r>
      <w:r w:rsidRPr="37CB1003">
        <w:rPr>
          <w:rFonts w:ascii="Segoe UI" w:hAnsi="Segoe UI" w:cs="Segoe UI"/>
          <w:color w:val="172B4D"/>
          <w:spacing w:val="-1"/>
          <w:sz w:val="24"/>
        </w:rPr>
        <w:t xml:space="preserve"> (</w:t>
      </w:r>
      <w:hyperlink r:id="rId19" w:tooltip="https://datatracker.ietf.org/group/jose/about/" w:history="1">
        <w:r w:rsidRPr="37CB1003">
          <w:rPr>
            <w:rFonts w:ascii="Segoe UI" w:hAnsi="Segoe UI" w:cs="Segoe UI"/>
            <w:color w:val="0000FF"/>
            <w:spacing w:val="-1"/>
            <w:sz w:val="24"/>
            <w:u w:val="single"/>
          </w:rPr>
          <w:t>e.g. JOSE</w:t>
        </w:r>
      </w:hyperlink>
      <w:r w:rsidRPr="37CB1003">
        <w:rPr>
          <w:rFonts w:ascii="Segoe UI" w:hAnsi="Segoe UI" w:cs="Segoe UI"/>
          <w:color w:val="172B4D"/>
          <w:spacing w:val="-1"/>
          <w:sz w:val="24"/>
        </w:rPr>
        <w:t xml:space="preserve">) </w:t>
      </w:r>
      <w:r w:rsidR="002458D1">
        <w:rPr>
          <w:rFonts w:ascii="Segoe UI" w:hAnsi="Segoe UI" w:cs="Segoe UI"/>
          <w:color w:val="172B4D"/>
          <w:spacing w:val="-1"/>
          <w:sz w:val="24"/>
        </w:rPr>
        <w:t xml:space="preserve">keys </w:t>
      </w:r>
      <w:r w:rsidRPr="37CB1003">
        <w:rPr>
          <w:rFonts w:ascii="Segoe UI" w:hAnsi="Segoe UI" w:cs="Segoe UI"/>
          <w:color w:val="172B4D"/>
          <w:spacing w:val="-1"/>
          <w:sz w:val="24"/>
        </w:rPr>
        <w:t xml:space="preserve">to compare </w:t>
      </w:r>
      <w:r w:rsidR="002458D1">
        <w:rPr>
          <w:rFonts w:ascii="Segoe UI" w:hAnsi="Segoe UI" w:cs="Segoe UI"/>
          <w:color w:val="172B4D"/>
          <w:spacing w:val="-1"/>
          <w:sz w:val="24"/>
        </w:rPr>
        <w:t xml:space="preserve">the </w:t>
      </w:r>
      <w:r w:rsidRPr="37CB1003">
        <w:rPr>
          <w:rFonts w:ascii="Segoe UI" w:hAnsi="Segoe UI" w:cs="Segoe UI"/>
          <w:color w:val="172B4D"/>
          <w:spacing w:val="-1"/>
          <w:sz w:val="24"/>
        </w:rPr>
        <w:t>security meta-data</w:t>
      </w:r>
      <w:r w:rsidR="002458D1">
        <w:rPr>
          <w:rFonts w:ascii="Segoe UI" w:hAnsi="Segoe UI" w:cs="Segoe UI"/>
          <w:color w:val="172B4D"/>
          <w:spacing w:val="-1"/>
          <w:sz w:val="24"/>
        </w:rPr>
        <w:t>, and policy objects</w:t>
      </w:r>
      <w:r w:rsidRPr="37CB1003">
        <w:rPr>
          <w:rFonts w:ascii="Segoe UI" w:hAnsi="Segoe UI" w:cs="Segoe UI"/>
          <w:color w:val="172B4D"/>
          <w:spacing w:val="-1"/>
          <w:sz w:val="24"/>
        </w:rPr>
        <w:t xml:space="preserve"> against the required information in TPI 2. It also checks for consistency and continuity in the security provided and is it adequate </w:t>
      </w:r>
      <w:r w:rsidR="00F53701" w:rsidRPr="37CB1003">
        <w:rPr>
          <w:rFonts w:ascii="Segoe UI" w:hAnsi="Segoe UI" w:cs="Segoe UI"/>
          <w:color w:val="172B4D"/>
          <w:spacing w:val="-1"/>
          <w:sz w:val="24"/>
        </w:rPr>
        <w:t>for</w:t>
      </w:r>
      <w:r w:rsidRPr="37CB1003">
        <w:rPr>
          <w:rFonts w:ascii="Segoe UI" w:hAnsi="Segoe UI" w:cs="Segoe UI"/>
          <w:color w:val="172B4D"/>
          <w:spacing w:val="-1"/>
          <w:sz w:val="24"/>
        </w:rPr>
        <w:t xml:space="preserve"> the task. E.g., does </w:t>
      </w:r>
      <w:r w:rsidR="002458D1">
        <w:rPr>
          <w:rFonts w:ascii="Segoe UI" w:hAnsi="Segoe UI" w:cs="Segoe UI"/>
          <w:color w:val="172B4D"/>
          <w:spacing w:val="-1"/>
          <w:sz w:val="24"/>
        </w:rPr>
        <w:t>an</w:t>
      </w:r>
      <w:r w:rsidRPr="37CB1003">
        <w:rPr>
          <w:rFonts w:ascii="Segoe UI" w:hAnsi="Segoe UI" w:cs="Segoe UI"/>
          <w:color w:val="172B4D"/>
          <w:spacing w:val="-1"/>
          <w:sz w:val="24"/>
        </w:rPr>
        <w:t xml:space="preserve"> SSL certificate Organization Unit field and Jurisdiction fields match the captured legal entity information</w:t>
      </w:r>
      <w:r w:rsidR="002458D1">
        <w:rPr>
          <w:rFonts w:ascii="Segoe UI" w:hAnsi="Segoe UI" w:cs="Segoe UI"/>
          <w:color w:val="172B4D"/>
          <w:spacing w:val="-1"/>
          <w:sz w:val="24"/>
        </w:rPr>
        <w:t>?</w:t>
      </w:r>
      <w:r w:rsidRPr="37CB1003">
        <w:rPr>
          <w:rFonts w:ascii="Segoe UI" w:hAnsi="Segoe UI" w:cs="Segoe UI"/>
          <w:color w:val="172B4D"/>
          <w:spacing w:val="-1"/>
          <w:sz w:val="24"/>
        </w:rPr>
        <w:t xml:space="preserve"> How </w:t>
      </w:r>
      <w:r w:rsidR="002458D1" w:rsidRPr="37CB1003">
        <w:rPr>
          <w:rFonts w:ascii="Segoe UI" w:hAnsi="Segoe UI" w:cs="Segoe UI"/>
          <w:color w:val="172B4D"/>
          <w:spacing w:val="-1"/>
          <w:sz w:val="24"/>
        </w:rPr>
        <w:t>do</w:t>
      </w:r>
      <w:r w:rsidRPr="37CB1003">
        <w:rPr>
          <w:rFonts w:ascii="Segoe UI" w:hAnsi="Segoe UI" w:cs="Segoe UI"/>
          <w:color w:val="172B4D"/>
          <w:spacing w:val="-1"/>
          <w:sz w:val="24"/>
        </w:rPr>
        <w:t xml:space="preserve"> the policy and jurisdiction there relate to other beneficial entities</w:t>
      </w:r>
      <w:r w:rsidR="002458D1">
        <w:rPr>
          <w:rFonts w:ascii="Segoe UI" w:hAnsi="Segoe UI" w:cs="Segoe UI"/>
          <w:color w:val="172B4D"/>
          <w:spacing w:val="-1"/>
          <w:sz w:val="24"/>
        </w:rPr>
        <w:t>?</w:t>
      </w:r>
      <w:r w:rsidRPr="37CB1003">
        <w:rPr>
          <w:rFonts w:ascii="Segoe UI" w:hAnsi="Segoe UI" w:cs="Segoe UI"/>
          <w:color w:val="172B4D"/>
          <w:spacing w:val="-1"/>
          <w:sz w:val="24"/>
        </w:rPr>
        <w:t xml:space="preserve"> Importantly does this align with the policy expectations of the person</w:t>
      </w:r>
      <w:r w:rsidR="002458D1">
        <w:rPr>
          <w:rFonts w:ascii="Segoe UI" w:hAnsi="Segoe UI" w:cs="Segoe UI"/>
          <w:color w:val="172B4D"/>
          <w:spacing w:val="-1"/>
          <w:sz w:val="24"/>
        </w:rPr>
        <w:t>?</w:t>
      </w:r>
    </w:p>
    <w:p w14:paraId="6B7DA85D" w14:textId="43594D13" w:rsidR="00F53701" w:rsidRDefault="00F53701">
      <w:pPr>
        <w:spacing w:before="0" w:after="0"/>
        <w:rPr>
          <w:rFonts w:ascii="Segoe UI" w:hAnsi="Segoe UI" w:cs="Segoe UI"/>
          <w:color w:val="172B4D"/>
          <w:spacing w:val="-1"/>
          <w:sz w:val="24"/>
        </w:rPr>
      </w:pPr>
      <w:r>
        <w:rPr>
          <w:rFonts w:ascii="Segoe UI" w:hAnsi="Segoe UI" w:cs="Segoe UI"/>
          <w:color w:val="172B4D"/>
          <w:spacing w:val="-1"/>
          <w:sz w:val="24"/>
        </w:rPr>
        <w:br w:type="page"/>
      </w:r>
    </w:p>
    <w:p w14:paraId="2FB51426"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21" w:name="_Toc146006684"/>
      <w:r>
        <w:rPr>
          <w:rFonts w:ascii="Segoe UI" w:hAnsi="Segoe UI" w:cs="Segoe UI"/>
          <w:color w:val="172B4D"/>
          <w:spacing w:val="-2"/>
          <w:sz w:val="41"/>
          <w:szCs w:val="41"/>
        </w:rPr>
        <w:lastRenderedPageBreak/>
        <w:t>TPI Metrics</w:t>
      </w:r>
      <w:bookmarkEnd w:id="21"/>
    </w:p>
    <w:p w14:paraId="50D2B077" w14:textId="2A480074" w:rsidR="007236BD" w:rsidRDefault="007236BD" w:rsidP="007236BD">
      <w:pPr>
        <w:shd w:val="clear" w:color="auto" w:fill="FFFFFF"/>
        <w:spacing w:before="432" w:after="0"/>
        <w:jc w:val="both"/>
        <w:outlineLvl w:val="1"/>
        <w:rPr>
          <w:rFonts w:ascii="Segoe UI" w:hAnsi="Segoe UI" w:cs="Segoe UI"/>
          <w:color w:val="172B4D"/>
          <w:spacing w:val="-2"/>
          <w:sz w:val="34"/>
          <w:szCs w:val="34"/>
        </w:rPr>
      </w:pPr>
      <w:bookmarkStart w:id="22" w:name="_Toc146006685"/>
      <w:r>
        <w:rPr>
          <w:rFonts w:ascii="Segoe UI" w:hAnsi="Segoe UI" w:cs="Segoe UI"/>
          <w:color w:val="172B4D"/>
          <w:spacing w:val="-2"/>
          <w:sz w:val="34"/>
          <w:szCs w:val="34"/>
        </w:rPr>
        <w:t>Transparency Performance Rating</w:t>
      </w:r>
      <w:bookmarkEnd w:id="22"/>
      <w:r>
        <w:rPr>
          <w:rFonts w:ascii="Segoe UI" w:hAnsi="Segoe UI" w:cs="Segoe UI"/>
          <w:color w:val="172B4D"/>
          <w:spacing w:val="-2"/>
          <w:sz w:val="34"/>
          <w:szCs w:val="34"/>
        </w:rPr>
        <w:t xml:space="preserve"> </w:t>
      </w:r>
    </w:p>
    <w:p w14:paraId="4A62BBC3" w14:textId="24775C31" w:rsidR="002458D1" w:rsidRPr="002458D1" w:rsidRDefault="007236BD" w:rsidP="00F53701">
      <w:pPr>
        <w:shd w:val="clear" w:color="auto" w:fill="FFFFFF"/>
        <w:spacing w:after="0"/>
        <w:jc w:val="both"/>
        <w:rPr>
          <w:color w:val="172B4D"/>
          <w:spacing w:val="-1"/>
          <w:szCs w:val="22"/>
        </w:rPr>
      </w:pPr>
      <w:r w:rsidRPr="002458D1">
        <w:rPr>
          <w:rFonts w:ascii="Segoe UI" w:hAnsi="Segoe UI" w:cs="Segoe UI"/>
          <w:color w:val="172B4D"/>
          <w:spacing w:val="-1"/>
          <w:sz w:val="24"/>
        </w:rPr>
        <w:t xml:space="preserve">The TPI Rating system is designed to measure dynamically the operational transparency and performance of the required security and privacy information and its usability. </w:t>
      </w:r>
      <w:r w:rsidR="002458D1">
        <w:rPr>
          <w:rFonts w:ascii="Segoe UI" w:hAnsi="Segoe UI" w:cs="Segoe UI"/>
          <w:color w:val="172B4D"/>
          <w:spacing w:val="-1"/>
          <w:sz w:val="24"/>
        </w:rPr>
        <w:t xml:space="preserve"> The scale applied penalizes bad behavior more than it rewards conformance and compliance from +1 “good” to -3 “bad”.</w:t>
      </w:r>
      <w:r w:rsidR="00F53701">
        <w:rPr>
          <w:rFonts w:ascii="Segoe UI" w:hAnsi="Segoe UI" w:cs="Segoe UI"/>
          <w:color w:val="172B4D"/>
          <w:spacing w:val="-1"/>
          <w:sz w:val="24"/>
        </w:rPr>
        <w:t xml:space="preserve"> These are presented one by one and then in a table for comparison followed by an example in the next section.</w:t>
      </w:r>
    </w:p>
    <w:p w14:paraId="14937A9A" w14:textId="77777777" w:rsidR="002458D1" w:rsidRPr="002458D1" w:rsidRDefault="002458D1" w:rsidP="002458D1">
      <w:pPr>
        <w:shd w:val="clear" w:color="auto" w:fill="FFFFFF" w:themeFill="background1"/>
        <w:spacing w:before="100" w:after="100"/>
        <w:ind w:left="360"/>
        <w:jc w:val="both"/>
        <w:rPr>
          <w:color w:val="172B4D"/>
          <w:spacing w:val="-1"/>
          <w:szCs w:val="22"/>
        </w:rPr>
      </w:pPr>
    </w:p>
    <w:p w14:paraId="673E6768" w14:textId="0B742951" w:rsidR="002458D1" w:rsidRPr="002458D1" w:rsidRDefault="002458D1" w:rsidP="00C60891">
      <w:pPr>
        <w:shd w:val="clear" w:color="auto" w:fill="FFFFFF" w:themeFill="background1"/>
        <w:spacing w:before="100" w:after="100"/>
        <w:jc w:val="both"/>
        <w:rPr>
          <w:color w:val="172B4D"/>
          <w:spacing w:val="-1"/>
          <w:szCs w:val="22"/>
        </w:rPr>
      </w:pPr>
      <w:r w:rsidRPr="002458D1">
        <w:rPr>
          <w:rFonts w:ascii="Segoe UI" w:hAnsi="Segoe UI" w:cs="Segoe UI"/>
          <w:color w:val="172B4D"/>
          <w:spacing w:val="-1"/>
          <w:sz w:val="24"/>
        </w:rPr>
        <w:t>For TPI</w:t>
      </w:r>
      <w:r>
        <w:rPr>
          <w:rFonts w:ascii="Segoe UI" w:hAnsi="Segoe UI" w:cs="Segoe UI"/>
          <w:color w:val="172B4D"/>
          <w:spacing w:val="-1"/>
          <w:sz w:val="24"/>
        </w:rPr>
        <w:t xml:space="preserve"> 1</w:t>
      </w:r>
      <w:r w:rsidRPr="002458D1">
        <w:rPr>
          <w:rFonts w:ascii="Segoe UI" w:hAnsi="Segoe UI" w:cs="Segoe UI"/>
          <w:color w:val="172B4D"/>
          <w:spacing w:val="-1"/>
          <w:sz w:val="24"/>
        </w:rPr>
        <w:t>:</w:t>
      </w:r>
    </w:p>
    <w:p w14:paraId="5EE1909E" w14:textId="750F9F7D" w:rsidR="007236BD" w:rsidRDefault="002458D1"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w:t>
      </w:r>
      <w:r w:rsidR="007236BD" w:rsidRPr="37CB1003">
        <w:rPr>
          <w:rFonts w:ascii="Segoe UI" w:hAnsi="Segoe UI" w:cs="Segoe UI"/>
          <w:color w:val="172B4D"/>
          <w:spacing w:val="-1"/>
          <w:sz w:val="24"/>
        </w:rPr>
        <w:t xml:space="preserve">1 refers to the existence of a technical framework and PII Controller transparency </w:t>
      </w:r>
      <w:r w:rsidR="007236BD" w:rsidRPr="00A10D0E">
        <w:rPr>
          <w:rFonts w:ascii="Segoe UI" w:hAnsi="Segoe UI" w:cs="Segoe UI"/>
          <w:b/>
          <w:bCs/>
          <w:i/>
          <w:iCs/>
          <w:color w:val="172B4D"/>
          <w:spacing w:val="-1"/>
          <w:sz w:val="24"/>
        </w:rPr>
        <w:t xml:space="preserve">prior </w:t>
      </w:r>
      <w:r w:rsidR="007236BD" w:rsidRPr="37CB1003">
        <w:rPr>
          <w:rFonts w:ascii="Segoe UI" w:hAnsi="Segoe UI" w:cs="Segoe UI"/>
          <w:color w:val="172B4D"/>
          <w:spacing w:val="-1"/>
          <w:sz w:val="24"/>
        </w:rPr>
        <w:t xml:space="preserve">to the initiation of a session. This </w:t>
      </w:r>
      <w:r w:rsidRPr="37CB1003">
        <w:rPr>
          <w:rFonts w:ascii="Segoe UI" w:hAnsi="Segoe UI" w:cs="Segoe UI"/>
          <w:color w:val="172B4D"/>
          <w:spacing w:val="-1"/>
          <w:sz w:val="24"/>
        </w:rPr>
        <w:t>provides security</w:t>
      </w:r>
      <w:r w:rsidR="007236BD" w:rsidRPr="37CB1003">
        <w:rPr>
          <w:rFonts w:ascii="Segoe UI" w:hAnsi="Segoe UI" w:cs="Segoe UI"/>
          <w:color w:val="172B4D"/>
          <w:spacing w:val="-1"/>
          <w:sz w:val="24"/>
        </w:rPr>
        <w:t xml:space="preserve">-based trust assurances for the data subject. </w:t>
      </w:r>
    </w:p>
    <w:p w14:paraId="0E75E1F5" w14:textId="7361495F" w:rsidR="007236BD" w:rsidRDefault="007236BD" w:rsidP="00C60891">
      <w:pPr>
        <w:pStyle w:val="ListParagraph"/>
        <w:numPr>
          <w:ilvl w:val="0"/>
          <w:numId w:val="198"/>
        </w:numPr>
        <w:shd w:val="clear" w:color="auto" w:fill="FFFFFF" w:themeFill="background1"/>
        <w:spacing w:before="100" w:after="100"/>
        <w:jc w:val="both"/>
        <w:rPr>
          <w:color w:val="172B4D"/>
          <w:spacing w:val="-1"/>
          <w:szCs w:val="22"/>
        </w:rPr>
      </w:pPr>
      <w:r w:rsidRPr="37CB1003">
        <w:rPr>
          <w:rFonts w:ascii="Segoe UI" w:hAnsi="Segoe UI" w:cs="Segoe UI"/>
          <w:color w:val="172B4D"/>
          <w:spacing w:val="-1"/>
          <w:sz w:val="24"/>
        </w:rPr>
        <w:t xml:space="preserve">0 refers providing dynamic transparency in context </w:t>
      </w:r>
      <w:r w:rsidR="002458D1">
        <w:rPr>
          <w:rFonts w:ascii="Segoe UI" w:hAnsi="Segoe UI" w:cs="Segoe UI"/>
          <w:b/>
          <w:bCs/>
          <w:i/>
          <w:iCs/>
          <w:color w:val="172B4D"/>
          <w:spacing w:val="-1"/>
          <w:sz w:val="24"/>
        </w:rPr>
        <w:t>at the start</w:t>
      </w:r>
      <w:r w:rsidRPr="37CB1003">
        <w:rPr>
          <w:rFonts w:ascii="Segoe UI" w:hAnsi="Segoe UI" w:cs="Segoe UI"/>
          <w:color w:val="172B4D"/>
          <w:spacing w:val="-1"/>
          <w:sz w:val="24"/>
        </w:rPr>
        <w:t xml:space="preserve"> (which is at the time of collection), </w:t>
      </w:r>
      <w:r w:rsidR="002458D1">
        <w:rPr>
          <w:rFonts w:ascii="Segoe UI" w:hAnsi="Segoe UI" w:cs="Segoe UI"/>
          <w:color w:val="172B4D"/>
          <w:spacing w:val="-1"/>
          <w:sz w:val="24"/>
        </w:rPr>
        <w:t xml:space="preserve">including </w:t>
      </w:r>
      <w:r w:rsidR="00372FA5">
        <w:rPr>
          <w:rFonts w:ascii="Segoe UI" w:hAnsi="Segoe UI" w:cs="Segoe UI"/>
          <w:color w:val="172B4D"/>
          <w:spacing w:val="-1"/>
          <w:sz w:val="24"/>
        </w:rPr>
        <w:t xml:space="preserve">purpose </w:t>
      </w:r>
      <w:r w:rsidRPr="37CB1003">
        <w:rPr>
          <w:rFonts w:ascii="Segoe UI" w:hAnsi="Segoe UI" w:cs="Segoe UI"/>
          <w:color w:val="172B4D"/>
          <w:spacing w:val="-1"/>
          <w:sz w:val="24"/>
        </w:rPr>
        <w:t xml:space="preserve">and </w:t>
      </w:r>
      <w:r w:rsidR="002458D1">
        <w:rPr>
          <w:rFonts w:ascii="Segoe UI" w:hAnsi="Segoe UI" w:cs="Segoe UI"/>
          <w:color w:val="172B4D"/>
          <w:spacing w:val="-1"/>
          <w:sz w:val="24"/>
        </w:rPr>
        <w:t xml:space="preserve">other required </w:t>
      </w:r>
      <w:r w:rsidRPr="37CB1003">
        <w:rPr>
          <w:rFonts w:ascii="Segoe UI" w:hAnsi="Segoe UI" w:cs="Segoe UI"/>
          <w:color w:val="172B4D"/>
          <w:spacing w:val="-1"/>
          <w:sz w:val="24"/>
        </w:rPr>
        <w:t xml:space="preserve">disclosures, </w:t>
      </w:r>
    </w:p>
    <w:p w14:paraId="5B6A1E56" w14:textId="00E369DF" w:rsidR="007236BD" w:rsidRDefault="007236BD" w:rsidP="00C60891">
      <w:pPr>
        <w:pStyle w:val="ListParagraph"/>
        <w:numPr>
          <w:ilvl w:val="0"/>
          <w:numId w:val="198"/>
        </w:numPr>
        <w:shd w:val="clear" w:color="auto" w:fill="FFFFFF" w:themeFill="background1"/>
        <w:spacing w:before="100" w:after="100"/>
        <w:jc w:val="both"/>
        <w:rPr>
          <w:color w:val="172B4D"/>
          <w:spacing w:val="-1"/>
          <w:szCs w:val="22"/>
        </w:rPr>
      </w:pPr>
      <w:r w:rsidRPr="37CB1003">
        <w:rPr>
          <w:rFonts w:ascii="Segoe UI" w:hAnsi="Segoe UI" w:cs="Segoe UI"/>
          <w:color w:val="172B4D"/>
          <w:spacing w:val="-1"/>
          <w:sz w:val="24"/>
        </w:rPr>
        <w:t xml:space="preserve">-1 refers to where </w:t>
      </w:r>
      <w:r w:rsidR="002458D1">
        <w:rPr>
          <w:rFonts w:ascii="Segoe UI" w:hAnsi="Segoe UI" w:cs="Segoe UI"/>
          <w:color w:val="172B4D"/>
          <w:spacing w:val="-1"/>
          <w:sz w:val="24"/>
        </w:rPr>
        <w:t>the legally required information is presented at some point in the session.</w:t>
      </w:r>
    </w:p>
    <w:p w14:paraId="111ABB23" w14:textId="72A8026E" w:rsidR="007236BD" w:rsidRDefault="007236BD" w:rsidP="00C60891">
      <w:pPr>
        <w:pStyle w:val="ListParagraph"/>
        <w:numPr>
          <w:ilvl w:val="0"/>
          <w:numId w:val="198"/>
        </w:numPr>
        <w:shd w:val="clear" w:color="auto" w:fill="FFFFFF" w:themeFill="background1"/>
        <w:spacing w:before="100" w:after="100"/>
        <w:jc w:val="both"/>
        <w:rPr>
          <w:color w:val="172B4D"/>
          <w:spacing w:val="-1"/>
          <w:szCs w:val="22"/>
        </w:rPr>
      </w:pPr>
      <w:r w:rsidRPr="37CB1003">
        <w:rPr>
          <w:rFonts w:ascii="Segoe UI" w:hAnsi="Segoe UI" w:cs="Segoe UI"/>
          <w:color w:val="172B4D"/>
          <w:spacing w:val="-1"/>
          <w:sz w:val="24"/>
        </w:rPr>
        <w:t xml:space="preserve">-2 refers to the provision of low quality legally required information. </w:t>
      </w:r>
    </w:p>
    <w:p w14:paraId="4989E4C9" w14:textId="77ABCD89" w:rsidR="007236BD" w:rsidRDefault="007236BD" w:rsidP="00C60891">
      <w:pPr>
        <w:pStyle w:val="ListParagraph"/>
        <w:numPr>
          <w:ilvl w:val="0"/>
          <w:numId w:val="198"/>
        </w:numPr>
        <w:shd w:val="clear" w:color="auto" w:fill="FFFFFF" w:themeFill="background1"/>
        <w:spacing w:before="100" w:after="100"/>
        <w:jc w:val="both"/>
        <w:rPr>
          <w:color w:val="172B4D"/>
          <w:spacing w:val="-1"/>
          <w:szCs w:val="22"/>
        </w:rPr>
      </w:pPr>
      <w:r w:rsidRPr="37CB1003">
        <w:rPr>
          <w:rFonts w:ascii="Segoe UI" w:hAnsi="Segoe UI" w:cs="Segoe UI"/>
          <w:color w:val="172B4D"/>
          <w:spacing w:val="-1"/>
          <w:sz w:val="24"/>
        </w:rPr>
        <w:t>-3 refers to the provision of non-operable</w:t>
      </w:r>
      <w:r w:rsidR="002458D1">
        <w:rPr>
          <w:rFonts w:ascii="Segoe UI" w:hAnsi="Segoe UI" w:cs="Segoe UI"/>
          <w:color w:val="172B4D"/>
          <w:spacing w:val="-1"/>
          <w:sz w:val="24"/>
        </w:rPr>
        <w:t>, non-compliant, unusable</w:t>
      </w:r>
      <w:r w:rsidRPr="37CB1003">
        <w:rPr>
          <w:rFonts w:ascii="Segoe UI" w:hAnsi="Segoe UI" w:cs="Segoe UI"/>
          <w:color w:val="172B4D"/>
          <w:spacing w:val="-1"/>
          <w:sz w:val="24"/>
        </w:rPr>
        <w:t xml:space="preserve"> </w:t>
      </w:r>
      <w:r w:rsidR="002458D1" w:rsidRPr="37CB1003">
        <w:rPr>
          <w:rFonts w:ascii="Segoe UI" w:hAnsi="Segoe UI" w:cs="Segoe UI"/>
          <w:color w:val="172B4D"/>
          <w:spacing w:val="-1"/>
          <w:sz w:val="24"/>
        </w:rPr>
        <w:t>transparency and</w:t>
      </w:r>
      <w:r w:rsidRPr="37CB1003">
        <w:rPr>
          <w:rFonts w:ascii="Segoe UI" w:hAnsi="Segoe UI" w:cs="Segoe UI"/>
          <w:color w:val="172B4D"/>
          <w:spacing w:val="-1"/>
          <w:sz w:val="24"/>
        </w:rPr>
        <w:t xml:space="preserve"> digital privacy related information. </w:t>
      </w:r>
    </w:p>
    <w:p w14:paraId="7D0A4994" w14:textId="77777777" w:rsidR="00C60891" w:rsidRDefault="00C60891" w:rsidP="00C60891">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For TPI 2 </w:t>
      </w:r>
    </w:p>
    <w:p w14:paraId="12ABE3C1" w14:textId="77777777" w:rsidR="00C60891" w:rsidRPr="00C60891" w:rsidRDefault="00C60891"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w:t>
      </w:r>
      <w:r w:rsidRPr="37CB1003">
        <w:rPr>
          <w:rFonts w:ascii="Segoe UI" w:hAnsi="Segoe UI" w:cs="Segoe UI"/>
          <w:color w:val="172B4D"/>
          <w:spacing w:val="-1"/>
          <w:sz w:val="24"/>
        </w:rPr>
        <w:t xml:space="preserve">1 </w:t>
      </w:r>
      <w:r>
        <w:rPr>
          <w:rFonts w:ascii="Segoe UI" w:hAnsi="Segoe UI" w:cs="Segoe UI"/>
          <w:color w:val="172B4D"/>
          <w:spacing w:val="-1"/>
          <w:sz w:val="24"/>
        </w:rPr>
        <w:t>is given for each of the Controller information of the elements</w:t>
      </w:r>
    </w:p>
    <w:p w14:paraId="29A96FF0" w14:textId="6001F8D8" w:rsidR="00C60891" w:rsidRPr="00C60891" w:rsidRDefault="00C60891"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-3 if the information is missing.</w:t>
      </w:r>
      <w:r w:rsidRPr="37CB1003">
        <w:rPr>
          <w:rFonts w:ascii="Segoe UI" w:hAnsi="Segoe UI" w:cs="Segoe UI"/>
          <w:color w:val="172B4D"/>
          <w:spacing w:val="-1"/>
          <w:sz w:val="24"/>
        </w:rPr>
        <w:t xml:space="preserve"> </w:t>
      </w:r>
    </w:p>
    <w:p w14:paraId="1183974F" w14:textId="581C53D2" w:rsidR="00C60891" w:rsidRDefault="00C60891" w:rsidP="00C60891">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For TPI 3</w:t>
      </w:r>
    </w:p>
    <w:p w14:paraId="2A0C4114" w14:textId="4DC78713" w:rsidR="00C60891" w:rsidRPr="00F15A1E" w:rsidRDefault="00C60891"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w:t>
      </w:r>
      <w:r w:rsidRPr="37CB1003">
        <w:rPr>
          <w:rFonts w:ascii="Segoe UI" w:hAnsi="Segoe UI" w:cs="Segoe UI"/>
          <w:color w:val="172B4D"/>
          <w:spacing w:val="-1"/>
          <w:sz w:val="24"/>
        </w:rPr>
        <w:t xml:space="preserve">1 </w:t>
      </w:r>
      <w:r>
        <w:rPr>
          <w:rFonts w:ascii="Segoe UI" w:hAnsi="Segoe UI" w:cs="Segoe UI"/>
          <w:color w:val="172B4D"/>
          <w:spacing w:val="-1"/>
          <w:sz w:val="24"/>
        </w:rPr>
        <w:t xml:space="preserve">for meeting legal requirements for responsiveness for each of the required </w:t>
      </w:r>
      <w:r w:rsidR="00F15A1E">
        <w:rPr>
          <w:rFonts w:ascii="Segoe UI" w:hAnsi="Segoe UI" w:cs="Segoe UI"/>
          <w:color w:val="172B4D"/>
          <w:spacing w:val="-1"/>
          <w:sz w:val="24"/>
        </w:rPr>
        <w:t xml:space="preserve">PII Controller information </w:t>
      </w:r>
      <w:r>
        <w:rPr>
          <w:rFonts w:ascii="Segoe UI" w:hAnsi="Segoe UI" w:cs="Segoe UI"/>
          <w:color w:val="172B4D"/>
          <w:spacing w:val="-1"/>
          <w:sz w:val="24"/>
        </w:rPr>
        <w:t>categories</w:t>
      </w:r>
      <w:r w:rsidR="00F15A1E">
        <w:rPr>
          <w:rFonts w:ascii="Segoe UI" w:hAnsi="Segoe UI" w:cs="Segoe UI"/>
          <w:color w:val="172B4D"/>
          <w:spacing w:val="-1"/>
          <w:sz w:val="24"/>
        </w:rPr>
        <w:t>.</w:t>
      </w:r>
    </w:p>
    <w:p w14:paraId="5C745BE0" w14:textId="5DA1C3FD" w:rsidR="00F15A1E" w:rsidRPr="00F15A1E" w:rsidRDefault="00F15A1E"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-2 for response but not within legal requirements</w:t>
      </w:r>
    </w:p>
    <w:p w14:paraId="6B3E0A9E" w14:textId="0E7A27E5" w:rsidR="00F15A1E" w:rsidRPr="00C60891" w:rsidRDefault="00F15A1E" w:rsidP="00C6089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-3 if information unavailable</w:t>
      </w:r>
    </w:p>
    <w:p w14:paraId="4BDA6507" w14:textId="16240158" w:rsidR="002458D1" w:rsidRDefault="00F53701" w:rsidP="00C60891">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For TPI 4</w:t>
      </w:r>
    </w:p>
    <w:p w14:paraId="10644453" w14:textId="5963FF28" w:rsidR="00F53701" w:rsidRPr="00F15A1E" w:rsidRDefault="00F53701" w:rsidP="00F5370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w:t>
      </w:r>
      <w:r w:rsidRPr="37CB1003">
        <w:rPr>
          <w:rFonts w:ascii="Segoe UI" w:hAnsi="Segoe UI" w:cs="Segoe UI"/>
          <w:color w:val="172B4D"/>
          <w:spacing w:val="-1"/>
          <w:sz w:val="24"/>
        </w:rPr>
        <w:t xml:space="preserve">1 </w:t>
      </w:r>
      <w:r>
        <w:rPr>
          <w:rFonts w:ascii="Segoe UI" w:hAnsi="Segoe UI" w:cs="Segoe UI"/>
          <w:color w:val="172B4D"/>
          <w:spacing w:val="-1"/>
          <w:sz w:val="24"/>
        </w:rPr>
        <w:t>for the contextual integrity of each the security features</w:t>
      </w:r>
    </w:p>
    <w:p w14:paraId="719DCCFC" w14:textId="207DB70B" w:rsidR="00F53701" w:rsidRPr="00F15A1E" w:rsidRDefault="00F53701" w:rsidP="00F5370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0 if information available but not immediately or easily accessible</w:t>
      </w:r>
    </w:p>
    <w:p w14:paraId="4DCDDF86" w14:textId="175D369C" w:rsidR="00F53701" w:rsidRPr="00C60891" w:rsidRDefault="00F53701" w:rsidP="00F53701">
      <w:pPr>
        <w:pStyle w:val="ListParagraph"/>
        <w:numPr>
          <w:ilvl w:val="0"/>
          <w:numId w:val="198"/>
        </w:numPr>
        <w:shd w:val="clear" w:color="auto" w:fill="FFFFFF" w:themeFill="background1"/>
        <w:spacing w:before="100" w:after="100"/>
        <w:jc w:val="both"/>
        <w:rPr>
          <w:color w:val="172B4D"/>
          <w:spacing w:val="-1"/>
          <w:szCs w:val="22"/>
        </w:rPr>
      </w:pPr>
      <w:r>
        <w:rPr>
          <w:rFonts w:ascii="Segoe UI" w:hAnsi="Segoe UI" w:cs="Segoe UI"/>
          <w:color w:val="172B4D"/>
          <w:spacing w:val="-1"/>
          <w:sz w:val="24"/>
        </w:rPr>
        <w:t>-3 for each integrity mismatch</w:t>
      </w:r>
    </w:p>
    <w:p w14:paraId="50515145" w14:textId="77777777" w:rsidR="00353323" w:rsidRDefault="00353323" w:rsidP="00C60891">
      <w:pPr>
        <w:shd w:val="clear" w:color="auto" w:fill="FFFFFF"/>
        <w:spacing w:before="100" w:after="100"/>
        <w:rPr>
          <w:rFonts w:ascii="Segoe UI" w:hAnsi="Segoe UI" w:cs="Segoe UI"/>
          <w:color w:val="172B4D"/>
          <w:spacing w:val="-1"/>
          <w:sz w:val="24"/>
        </w:rPr>
      </w:pPr>
    </w:p>
    <w:p w14:paraId="2E6DD61D" w14:textId="77777777" w:rsidR="00353323" w:rsidRPr="00C60891" w:rsidRDefault="00353323" w:rsidP="00C60891">
      <w:pPr>
        <w:shd w:val="clear" w:color="auto" w:fill="FFFFFF"/>
        <w:spacing w:before="100" w:after="100"/>
        <w:rPr>
          <w:rFonts w:ascii="Segoe UI" w:hAnsi="Segoe UI" w:cs="Segoe UI"/>
          <w:color w:val="172B4D"/>
          <w:spacing w:val="-1"/>
          <w:sz w:val="24"/>
        </w:rPr>
      </w:pPr>
    </w:p>
    <w:p w14:paraId="0CFD680E" w14:textId="4B6AE46F" w:rsidR="00353323" w:rsidRDefault="00353323" w:rsidP="00353323">
      <w:pPr>
        <w:shd w:val="clear" w:color="auto" w:fill="FFFFFF" w:themeFill="background1"/>
        <w:spacing w:before="432" w:after="0"/>
        <w:outlineLvl w:val="1"/>
        <w:rPr>
          <w:rFonts w:ascii="Segoe UI" w:hAnsi="Segoe UI" w:cs="Segoe UI"/>
          <w:color w:val="172B4D"/>
          <w:spacing w:val="-2"/>
          <w:sz w:val="34"/>
          <w:szCs w:val="34"/>
        </w:rPr>
      </w:pPr>
      <w:r>
        <w:rPr>
          <w:rFonts w:ascii="Segoe UI" w:hAnsi="Segoe UI" w:cs="Segoe UI"/>
          <w:color w:val="172B4D"/>
          <w:spacing w:val="-2"/>
          <w:sz w:val="34"/>
          <w:szCs w:val="34"/>
        </w:rPr>
        <w:lastRenderedPageBreak/>
        <w:t xml:space="preserve">Table 1: Transparency Performance Indicator Record Ratings </w:t>
      </w:r>
    </w:p>
    <w:p w14:paraId="03855DB8" w14:textId="210257B3" w:rsidR="002458D1" w:rsidRDefault="00F53701"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The following shows how TPIs work together as timing is relevant to all the TPIs.</w:t>
      </w:r>
    </w:p>
    <w:tbl>
      <w:tblPr>
        <w:tblW w:w="10223"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998"/>
        <w:gridCol w:w="1872"/>
        <w:gridCol w:w="1980"/>
        <w:gridCol w:w="2250"/>
        <w:gridCol w:w="2123"/>
      </w:tblGrid>
      <w:tr w:rsidR="00F53701" w14:paraId="732E31BB" w14:textId="77777777" w:rsidTr="00353323">
        <w:trPr>
          <w:trHeight w:val="935"/>
        </w:trPr>
        <w:tc>
          <w:tcPr>
            <w:tcW w:w="1998" w:type="dxa"/>
            <w:shd w:val="clear" w:color="auto" w:fill="auto"/>
            <w:tcMar>
              <w:top w:w="0" w:type="dxa"/>
              <w:left w:w="0" w:type="dxa"/>
              <w:bottom w:w="0" w:type="dxa"/>
              <w:right w:w="0" w:type="dxa"/>
            </w:tcMar>
          </w:tcPr>
          <w:p w14:paraId="588A6C8F" w14:textId="77777777" w:rsidR="002458D1" w:rsidRDefault="002458D1" w:rsidP="00FF6AA1">
            <w:pPr>
              <w:spacing w:after="0"/>
              <w:rPr>
                <w:rFonts w:ascii="Times New Roman" w:hAnsi="Times New Roman"/>
                <w:b/>
                <w:bCs/>
                <w:spacing w:val="-1"/>
                <w:sz w:val="24"/>
              </w:rPr>
            </w:pPr>
          </w:p>
          <w:p w14:paraId="041A641A" w14:textId="4E16B77F" w:rsidR="007236BD" w:rsidRDefault="007236BD" w:rsidP="00FF6AA1">
            <w:pPr>
              <w:spacing w:after="0"/>
            </w:pPr>
            <w:r>
              <w:rPr>
                <w:rFonts w:ascii="Times New Roman" w:hAnsi="Times New Roman"/>
                <w:b/>
                <w:bCs/>
                <w:spacing w:val="-1"/>
                <w:sz w:val="24"/>
              </w:rPr>
              <w:t>Rating</w:t>
            </w:r>
          </w:p>
        </w:tc>
        <w:tc>
          <w:tcPr>
            <w:tcW w:w="1872" w:type="dxa"/>
            <w:shd w:val="clear" w:color="auto" w:fill="auto"/>
            <w:tcMar>
              <w:top w:w="0" w:type="dxa"/>
              <w:left w:w="0" w:type="dxa"/>
              <w:bottom w:w="0" w:type="dxa"/>
              <w:right w:w="0" w:type="dxa"/>
            </w:tcMar>
          </w:tcPr>
          <w:p w14:paraId="5EF179F1" w14:textId="75E0A153" w:rsidR="00F53701" w:rsidRDefault="007236BD" w:rsidP="00FF6AA1">
            <w:pPr>
              <w:spacing w:after="0"/>
              <w:rPr>
                <w:rFonts w:ascii="Times New Roman" w:hAnsi="Times New Roman"/>
                <w:b/>
                <w:bCs/>
                <w:spacing w:val="-1"/>
                <w:sz w:val="24"/>
              </w:rPr>
            </w:pPr>
            <w:r>
              <w:rPr>
                <w:rFonts w:ascii="Times New Roman" w:hAnsi="Times New Roman"/>
                <w:b/>
                <w:bCs/>
                <w:spacing w:val="-1"/>
                <w:sz w:val="24"/>
              </w:rPr>
              <w:t xml:space="preserve"> </w:t>
            </w:r>
            <w:r w:rsidR="00F53701">
              <w:rPr>
                <w:rFonts w:ascii="Times New Roman" w:hAnsi="Times New Roman"/>
                <w:b/>
                <w:bCs/>
                <w:spacing w:val="-1"/>
                <w:sz w:val="24"/>
              </w:rPr>
              <w:t>TPI 1</w:t>
            </w:r>
          </w:p>
          <w:p w14:paraId="037EF34B" w14:textId="78BE90AF" w:rsidR="007236BD" w:rsidRPr="00353323" w:rsidRDefault="007236BD" w:rsidP="00FF6AA1">
            <w:pPr>
              <w:spacing w:after="0"/>
              <w:rPr>
                <w:rFonts w:ascii="Times New Roman" w:hAnsi="Times New Roman"/>
                <w:b/>
                <w:bCs/>
                <w:spacing w:val="-1"/>
                <w:sz w:val="24"/>
              </w:rPr>
            </w:pPr>
            <w:r>
              <w:rPr>
                <w:rFonts w:ascii="Times New Roman" w:hAnsi="Times New Roman"/>
                <w:b/>
                <w:bCs/>
                <w:spacing w:val="-1"/>
                <w:sz w:val="24"/>
              </w:rPr>
              <w:t xml:space="preserve">Timing </w:t>
            </w:r>
            <w:r w:rsidR="00F53701">
              <w:rPr>
                <w:rFonts w:ascii="Times New Roman" w:hAnsi="Times New Roman"/>
                <w:b/>
                <w:bCs/>
                <w:spacing w:val="-1"/>
                <w:sz w:val="24"/>
              </w:rPr>
              <w:t>of Notice</w:t>
            </w:r>
          </w:p>
        </w:tc>
        <w:tc>
          <w:tcPr>
            <w:tcW w:w="1980" w:type="dxa"/>
            <w:shd w:val="clear" w:color="auto" w:fill="auto"/>
            <w:tcMar>
              <w:top w:w="0" w:type="dxa"/>
              <w:left w:w="0" w:type="dxa"/>
              <w:bottom w:w="0" w:type="dxa"/>
              <w:right w:w="0" w:type="dxa"/>
            </w:tcMar>
          </w:tcPr>
          <w:p w14:paraId="2E084070" w14:textId="77777777" w:rsidR="002458D1" w:rsidRDefault="007236BD" w:rsidP="00FF6AA1">
            <w:pPr>
              <w:spacing w:after="0"/>
              <w:rPr>
                <w:rFonts w:ascii="Times New Roman" w:hAnsi="Times New Roman"/>
                <w:b/>
                <w:bCs/>
                <w:spacing w:val="-1"/>
                <w:sz w:val="24"/>
              </w:rPr>
            </w:pPr>
            <w:r>
              <w:rPr>
                <w:rFonts w:ascii="Times New Roman" w:hAnsi="Times New Roman"/>
                <w:b/>
                <w:bCs/>
                <w:spacing w:val="-1"/>
                <w:sz w:val="24"/>
              </w:rPr>
              <w:t>TP</w:t>
            </w:r>
            <w:r w:rsidR="002458D1">
              <w:rPr>
                <w:rFonts w:ascii="Times New Roman" w:hAnsi="Times New Roman"/>
                <w:b/>
                <w:bCs/>
                <w:spacing w:val="-1"/>
                <w:sz w:val="24"/>
              </w:rPr>
              <w:t xml:space="preserve">I </w:t>
            </w:r>
            <w:r>
              <w:rPr>
                <w:rFonts w:ascii="Times New Roman" w:hAnsi="Times New Roman"/>
                <w:b/>
                <w:bCs/>
                <w:spacing w:val="-1"/>
                <w:sz w:val="24"/>
              </w:rPr>
              <w:t>2</w:t>
            </w:r>
          </w:p>
          <w:p w14:paraId="3848406A" w14:textId="7D048B72" w:rsidR="007236BD" w:rsidRDefault="002458D1" w:rsidP="00FF6AA1">
            <w:pPr>
              <w:spacing w:after="0"/>
            </w:pPr>
            <w:r>
              <w:rPr>
                <w:rFonts w:ascii="Times New Roman" w:hAnsi="Times New Roman"/>
                <w:b/>
                <w:bCs/>
                <w:spacing w:val="-1"/>
                <w:sz w:val="24"/>
              </w:rPr>
              <w:t>Content</w:t>
            </w:r>
            <w:r w:rsidR="00F53701">
              <w:rPr>
                <w:rFonts w:ascii="Times New Roman" w:hAnsi="Times New Roman"/>
                <w:b/>
                <w:bCs/>
                <w:spacing w:val="-1"/>
                <w:sz w:val="24"/>
              </w:rPr>
              <w:t xml:space="preserve"> of Notice</w:t>
            </w:r>
          </w:p>
        </w:tc>
        <w:tc>
          <w:tcPr>
            <w:tcW w:w="2250" w:type="dxa"/>
            <w:shd w:val="clear" w:color="auto" w:fill="auto"/>
            <w:tcMar>
              <w:top w:w="0" w:type="dxa"/>
              <w:left w:w="0" w:type="dxa"/>
              <w:bottom w:w="0" w:type="dxa"/>
              <w:right w:w="0" w:type="dxa"/>
            </w:tcMar>
          </w:tcPr>
          <w:p w14:paraId="1F2238D5" w14:textId="77777777" w:rsidR="002458D1" w:rsidRDefault="007236BD" w:rsidP="00FF6AA1">
            <w:pPr>
              <w:spacing w:after="0"/>
              <w:rPr>
                <w:rFonts w:ascii="Times New Roman" w:hAnsi="Times New Roman"/>
                <w:b/>
                <w:bCs/>
                <w:spacing w:val="-1"/>
                <w:sz w:val="24"/>
              </w:rPr>
            </w:pPr>
            <w:r>
              <w:rPr>
                <w:rFonts w:ascii="Times New Roman" w:hAnsi="Times New Roman"/>
                <w:b/>
                <w:bCs/>
                <w:spacing w:val="-1"/>
                <w:sz w:val="24"/>
              </w:rPr>
              <w:t>TPI</w:t>
            </w:r>
            <w:r w:rsidR="002458D1">
              <w:rPr>
                <w:rFonts w:ascii="Times New Roman" w:hAnsi="Times New Roman"/>
                <w:b/>
                <w:bCs/>
                <w:spacing w:val="-1"/>
                <w:sz w:val="24"/>
              </w:rPr>
              <w:t xml:space="preserve"> </w:t>
            </w:r>
            <w:r>
              <w:rPr>
                <w:rFonts w:ascii="Times New Roman" w:hAnsi="Times New Roman"/>
                <w:b/>
                <w:bCs/>
                <w:spacing w:val="-1"/>
                <w:sz w:val="24"/>
              </w:rPr>
              <w:t>3</w:t>
            </w:r>
          </w:p>
          <w:p w14:paraId="46DBF6E1" w14:textId="29D1C7A2" w:rsidR="007236BD" w:rsidRDefault="007236BD" w:rsidP="00FF6AA1">
            <w:pPr>
              <w:spacing w:after="0"/>
            </w:pPr>
            <w:r>
              <w:rPr>
                <w:rFonts w:ascii="Times New Roman" w:hAnsi="Times New Roman"/>
                <w:b/>
                <w:bCs/>
                <w:spacing w:val="-1"/>
                <w:sz w:val="24"/>
              </w:rPr>
              <w:t>Access</w:t>
            </w:r>
            <w:r w:rsidR="00353323">
              <w:rPr>
                <w:rFonts w:ascii="Times New Roman" w:hAnsi="Times New Roman"/>
                <w:b/>
                <w:bCs/>
                <w:spacing w:val="-1"/>
                <w:sz w:val="24"/>
              </w:rPr>
              <w:t xml:space="preserve"> to </w:t>
            </w:r>
            <w:r w:rsidR="00F53701">
              <w:rPr>
                <w:rFonts w:ascii="Times New Roman" w:hAnsi="Times New Roman"/>
                <w:b/>
                <w:bCs/>
                <w:spacing w:val="-1"/>
                <w:sz w:val="24"/>
              </w:rPr>
              <w:t xml:space="preserve">Content </w:t>
            </w:r>
          </w:p>
        </w:tc>
        <w:tc>
          <w:tcPr>
            <w:tcW w:w="2123" w:type="dxa"/>
            <w:shd w:val="clear" w:color="auto" w:fill="auto"/>
            <w:tcMar>
              <w:top w:w="0" w:type="dxa"/>
              <w:left w:w="0" w:type="dxa"/>
              <w:bottom w:w="0" w:type="dxa"/>
              <w:right w:w="0" w:type="dxa"/>
            </w:tcMar>
          </w:tcPr>
          <w:p w14:paraId="64E37291" w14:textId="49EF3F89" w:rsidR="00F53701" w:rsidRDefault="00F53701" w:rsidP="00F53701">
            <w:pPr>
              <w:spacing w:after="0"/>
              <w:rPr>
                <w:rFonts w:ascii="Times New Roman" w:hAnsi="Times New Roman"/>
                <w:b/>
                <w:bCs/>
                <w:spacing w:val="-1"/>
                <w:sz w:val="24"/>
              </w:rPr>
            </w:pPr>
            <w:r>
              <w:rPr>
                <w:rFonts w:ascii="Times New Roman" w:hAnsi="Times New Roman"/>
                <w:b/>
                <w:bCs/>
                <w:spacing w:val="-1"/>
                <w:sz w:val="24"/>
              </w:rPr>
              <w:t>TPI 4</w:t>
            </w:r>
          </w:p>
          <w:p w14:paraId="7F9ADD71" w14:textId="37DE5A83" w:rsidR="007236BD" w:rsidRDefault="00F53701" w:rsidP="00F53701">
            <w:pPr>
              <w:spacing w:after="0"/>
            </w:pPr>
            <w:r>
              <w:rPr>
                <w:rFonts w:ascii="Times New Roman" w:hAnsi="Times New Roman"/>
                <w:b/>
                <w:bCs/>
                <w:spacing w:val="-1"/>
                <w:sz w:val="24"/>
              </w:rPr>
              <w:t>Security Integrity</w:t>
            </w:r>
          </w:p>
        </w:tc>
      </w:tr>
      <w:tr w:rsidR="00F53701" w14:paraId="139F6B59" w14:textId="77777777" w:rsidTr="00353323">
        <w:trPr>
          <w:trHeight w:val="1886"/>
        </w:trPr>
        <w:tc>
          <w:tcPr>
            <w:tcW w:w="1998" w:type="dxa"/>
            <w:shd w:val="clear" w:color="auto" w:fill="auto"/>
            <w:tcMar>
              <w:top w:w="120" w:type="dxa"/>
              <w:left w:w="120" w:type="dxa"/>
              <w:bottom w:w="120" w:type="dxa"/>
              <w:right w:w="120" w:type="dxa"/>
            </w:tcMar>
          </w:tcPr>
          <w:p w14:paraId="4E36D28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(assured)</w:t>
            </w:r>
          </w:p>
        </w:tc>
        <w:tc>
          <w:tcPr>
            <w:tcW w:w="1872" w:type="dxa"/>
            <w:shd w:val="clear" w:color="auto" w:fill="auto"/>
            <w:tcMar>
              <w:top w:w="120" w:type="dxa"/>
              <w:left w:w="120" w:type="dxa"/>
              <w:bottom w:w="120" w:type="dxa"/>
              <w:right w:w="120" w:type="dxa"/>
            </w:tcMar>
          </w:tcPr>
          <w:p w14:paraId="2837B87F"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Before </w:t>
            </w:r>
          </w:p>
          <w:p w14:paraId="2FEF9B8E" w14:textId="1A45FAA2" w:rsidR="007236BD" w:rsidRDefault="007236BD" w:rsidP="002458D1">
            <w:pPr>
              <w:spacing w:after="0"/>
              <w:rPr>
                <w:rFonts w:ascii="Times New Roman" w:hAnsi="Times New Roman"/>
                <w:spacing w:val="-1"/>
                <w:sz w:val="24"/>
              </w:rPr>
            </w:pPr>
            <w:r>
              <w:rPr>
                <w:rFonts w:ascii="Times New Roman" w:hAnsi="Times New Roman"/>
                <w:spacing w:val="-1"/>
                <w:sz w:val="24"/>
              </w:rPr>
              <w:t>Transparency of control</w:t>
            </w:r>
            <w:r w:rsidR="00F53701">
              <w:rPr>
                <w:rFonts w:ascii="Times New Roman" w:hAnsi="Times New Roman"/>
                <w:spacing w:val="-1"/>
                <w:sz w:val="24"/>
              </w:rPr>
              <w:t xml:space="preserve"> - </w:t>
            </w:r>
            <w:r>
              <w:rPr>
                <w:rFonts w:ascii="Times New Roman" w:hAnsi="Times New Roman"/>
                <w:spacing w:val="-1"/>
                <w:sz w:val="24"/>
              </w:rPr>
              <w:t>governance</w:t>
            </w:r>
            <w:r w:rsidR="00F53701">
              <w:rPr>
                <w:rFonts w:ascii="Times New Roman" w:hAnsi="Times New Roman"/>
                <w:spacing w:val="-1"/>
                <w:sz w:val="24"/>
              </w:rPr>
              <w:t xml:space="preserve"> required information</w:t>
            </w:r>
          </w:p>
        </w:tc>
        <w:tc>
          <w:tcPr>
            <w:tcW w:w="1980" w:type="dxa"/>
            <w:shd w:val="clear" w:color="auto" w:fill="auto"/>
            <w:tcMar>
              <w:top w:w="120" w:type="dxa"/>
              <w:left w:w="120" w:type="dxa"/>
              <w:bottom w:w="120" w:type="dxa"/>
              <w:right w:w="120" w:type="dxa"/>
            </w:tcMar>
          </w:tcPr>
          <w:p w14:paraId="162F589A" w14:textId="1ECEDAB2" w:rsidR="007236BD" w:rsidRDefault="00F53701" w:rsidP="00FF6AA1">
            <w:pPr>
              <w:spacing w:after="0"/>
              <w:rPr>
                <w:rFonts w:ascii="Times New Roman" w:hAnsi="Times New Roman"/>
                <w:spacing w:val="-1"/>
                <w:sz w:val="24"/>
              </w:rPr>
            </w:pPr>
            <w:r>
              <w:rPr>
                <w:rFonts w:ascii="Times New Roman" w:hAnsi="Times New Roman"/>
                <w:spacing w:val="-1"/>
                <w:sz w:val="24"/>
              </w:rPr>
              <w:t xml:space="preserve">Controller Information - </w:t>
            </w:r>
            <w:r w:rsidR="002458D1">
              <w:rPr>
                <w:rFonts w:ascii="Times New Roman" w:hAnsi="Times New Roman"/>
                <w:spacing w:val="-1"/>
                <w:sz w:val="24"/>
              </w:rPr>
              <w:t>C</w:t>
            </w:r>
            <w:r w:rsidR="007236BD">
              <w:rPr>
                <w:rFonts w:ascii="Times New Roman" w:hAnsi="Times New Roman"/>
                <w:spacing w:val="-1"/>
                <w:sz w:val="24"/>
              </w:rPr>
              <w:t>redential is registered and present</w:t>
            </w:r>
          </w:p>
        </w:tc>
        <w:tc>
          <w:tcPr>
            <w:tcW w:w="2250" w:type="dxa"/>
            <w:shd w:val="clear" w:color="auto" w:fill="auto"/>
            <w:tcMar>
              <w:top w:w="120" w:type="dxa"/>
              <w:left w:w="120" w:type="dxa"/>
              <w:bottom w:w="120" w:type="dxa"/>
              <w:right w:w="120" w:type="dxa"/>
            </w:tcMar>
          </w:tcPr>
          <w:p w14:paraId="3166C065" w14:textId="25C0FAC1" w:rsidR="007236BD" w:rsidRDefault="007236BD" w:rsidP="00FF6AA1">
            <w:pPr>
              <w:spacing w:after="0"/>
              <w:rPr>
                <w:rFonts w:ascii="Times New Roman" w:hAnsi="Times New Roman"/>
                <w:spacing w:val="-1"/>
                <w:sz w:val="24"/>
              </w:rPr>
            </w:pPr>
            <w:r>
              <w:rPr>
                <w:rFonts w:ascii="Times New Roman" w:hAnsi="Times New Roman"/>
                <w:spacing w:val="-1"/>
                <w:sz w:val="24"/>
              </w:rPr>
              <w:t xml:space="preserve">Controller identity is presented prior to data collection </w:t>
            </w:r>
          </w:p>
        </w:tc>
        <w:tc>
          <w:tcPr>
            <w:tcW w:w="2123" w:type="dxa"/>
            <w:shd w:val="clear" w:color="auto" w:fill="auto"/>
            <w:tcMar>
              <w:top w:w="120" w:type="dxa"/>
              <w:left w:w="120" w:type="dxa"/>
              <w:bottom w:w="120" w:type="dxa"/>
              <w:right w:w="120" w:type="dxa"/>
            </w:tcMar>
          </w:tcPr>
          <w:p w14:paraId="01FAF541" w14:textId="7DEC48D2" w:rsidR="007236BD" w:rsidRDefault="007236BD" w:rsidP="00F53701">
            <w:pPr>
              <w:spacing w:after="0"/>
              <w:rPr>
                <w:rFonts w:ascii="Times New Roman" w:hAnsi="Times New Roman"/>
                <w:spacing w:val="-1"/>
                <w:sz w:val="24"/>
              </w:rPr>
            </w:pPr>
            <w:r>
              <w:rPr>
                <w:rFonts w:ascii="Times New Roman" w:hAnsi="Times New Roman"/>
                <w:spacing w:val="-1"/>
                <w:sz w:val="24"/>
              </w:rPr>
              <w:t xml:space="preserve">Security </w:t>
            </w:r>
            <w:r w:rsidR="00F53701">
              <w:rPr>
                <w:rFonts w:ascii="Times New Roman" w:hAnsi="Times New Roman"/>
                <w:spacing w:val="-1"/>
                <w:sz w:val="24"/>
              </w:rPr>
              <w:t xml:space="preserve">demonstrated </w:t>
            </w:r>
            <w:r>
              <w:rPr>
                <w:rFonts w:ascii="Times New Roman" w:hAnsi="Times New Roman"/>
                <w:spacing w:val="-1"/>
                <w:sz w:val="24"/>
              </w:rPr>
              <w:t xml:space="preserve">prior to </w:t>
            </w:r>
            <w:r w:rsidR="00F53701">
              <w:rPr>
                <w:rFonts w:ascii="Times New Roman" w:hAnsi="Times New Roman"/>
                <w:spacing w:val="-1"/>
                <w:sz w:val="24"/>
              </w:rPr>
              <w:t xml:space="preserve">data </w:t>
            </w:r>
            <w:r>
              <w:rPr>
                <w:rFonts w:ascii="Times New Roman" w:hAnsi="Times New Roman"/>
                <w:spacing w:val="-1"/>
                <w:sz w:val="24"/>
              </w:rPr>
              <w:t>collection (</w:t>
            </w:r>
            <w:r w:rsidR="00F53701">
              <w:rPr>
                <w:rFonts w:ascii="Times New Roman" w:hAnsi="Times New Roman"/>
                <w:spacing w:val="-1"/>
                <w:sz w:val="24"/>
              </w:rPr>
              <w:t xml:space="preserve">browser and </w:t>
            </w:r>
            <w:r>
              <w:rPr>
                <w:rFonts w:ascii="Times New Roman" w:hAnsi="Times New Roman"/>
                <w:spacing w:val="-1"/>
                <w:sz w:val="24"/>
              </w:rPr>
              <w:t xml:space="preserve">digital wallet based) </w:t>
            </w:r>
          </w:p>
        </w:tc>
      </w:tr>
      <w:tr w:rsidR="00F53701" w14:paraId="53D9137E" w14:textId="77777777" w:rsidTr="00353323">
        <w:trPr>
          <w:trHeight w:val="1616"/>
        </w:trPr>
        <w:tc>
          <w:tcPr>
            <w:tcW w:w="1998" w:type="dxa"/>
            <w:shd w:val="clear" w:color="auto" w:fill="auto"/>
            <w:tcMar>
              <w:top w:w="120" w:type="dxa"/>
              <w:left w:w="120" w:type="dxa"/>
              <w:bottom w:w="120" w:type="dxa"/>
              <w:right w:w="120" w:type="dxa"/>
            </w:tcMar>
          </w:tcPr>
          <w:p w14:paraId="65E5F9AB" w14:textId="30890612" w:rsidR="007236BD" w:rsidRDefault="007236BD" w:rsidP="00FF6AA1">
            <w:pPr>
              <w:spacing w:after="0"/>
              <w:rPr>
                <w:rFonts w:ascii="Times New Roman" w:hAnsi="Times New Roman"/>
                <w:spacing w:val="-1"/>
                <w:sz w:val="24"/>
              </w:rPr>
            </w:pPr>
            <w:r>
              <w:rPr>
                <w:rFonts w:ascii="Times New Roman" w:hAnsi="Times New Roman"/>
                <w:spacing w:val="-1"/>
                <w:sz w:val="24"/>
              </w:rPr>
              <w:t>0 (</w:t>
            </w:r>
            <w:r w:rsidR="00353323">
              <w:rPr>
                <w:rFonts w:ascii="Times New Roman" w:hAnsi="Times New Roman"/>
                <w:spacing w:val="-1"/>
                <w:sz w:val="24"/>
              </w:rPr>
              <w:t>contemporaneous</w:t>
            </w:r>
            <w:r w:rsidR="00F53701">
              <w:rPr>
                <w:rFonts w:ascii="Times New Roman" w:hAnsi="Times New Roman"/>
                <w:spacing w:val="-1"/>
                <w:sz w:val="24"/>
              </w:rPr>
              <w:t xml:space="preserve"> assurance</w:t>
            </w:r>
            <w:r>
              <w:rPr>
                <w:rFonts w:ascii="Times New Roman" w:hAnsi="Times New Roman"/>
                <w:spacing w:val="-1"/>
                <w:sz w:val="24"/>
              </w:rPr>
              <w:t>)</w:t>
            </w:r>
          </w:p>
        </w:tc>
        <w:tc>
          <w:tcPr>
            <w:tcW w:w="1872" w:type="dxa"/>
            <w:shd w:val="clear" w:color="auto" w:fill="auto"/>
            <w:tcMar>
              <w:top w:w="120" w:type="dxa"/>
              <w:left w:w="120" w:type="dxa"/>
              <w:bottom w:w="120" w:type="dxa"/>
              <w:right w:w="120" w:type="dxa"/>
            </w:tcMar>
          </w:tcPr>
          <w:p w14:paraId="42A7F8C7" w14:textId="62AE2747" w:rsidR="007236BD" w:rsidRDefault="007236BD" w:rsidP="00FF6AA1">
            <w:pPr>
              <w:spacing w:after="0"/>
              <w:rPr>
                <w:rFonts w:ascii="Times New Roman" w:hAnsi="Times New Roman"/>
                <w:spacing w:val="-1"/>
                <w:sz w:val="24"/>
              </w:rPr>
            </w:pPr>
            <w:r>
              <w:rPr>
                <w:rFonts w:ascii="Times New Roman" w:hAnsi="Times New Roman"/>
                <w:spacing w:val="-1"/>
                <w:sz w:val="24"/>
              </w:rPr>
              <w:t xml:space="preserve">Just </w:t>
            </w:r>
            <w:r w:rsidR="00F53701">
              <w:rPr>
                <w:rFonts w:ascii="Times New Roman" w:hAnsi="Times New Roman"/>
                <w:spacing w:val="-1"/>
                <w:sz w:val="24"/>
              </w:rPr>
              <w:t>i</w:t>
            </w:r>
            <w:r>
              <w:rPr>
                <w:rFonts w:ascii="Times New Roman" w:hAnsi="Times New Roman"/>
                <w:spacing w:val="-1"/>
                <w:sz w:val="24"/>
              </w:rPr>
              <w:t>n time</w:t>
            </w:r>
            <w:r w:rsidR="00F53701">
              <w:rPr>
                <w:rFonts w:ascii="Times New Roman" w:hAnsi="Times New Roman"/>
                <w:spacing w:val="-1"/>
                <w:sz w:val="24"/>
              </w:rPr>
              <w:t>, At the time of</w:t>
            </w:r>
          </w:p>
        </w:tc>
        <w:tc>
          <w:tcPr>
            <w:tcW w:w="1980" w:type="dxa"/>
            <w:shd w:val="clear" w:color="auto" w:fill="auto"/>
            <w:tcMar>
              <w:top w:w="120" w:type="dxa"/>
              <w:left w:w="120" w:type="dxa"/>
              <w:bottom w:w="120" w:type="dxa"/>
              <w:right w:w="120" w:type="dxa"/>
            </w:tcMar>
          </w:tcPr>
          <w:p w14:paraId="40FFB419" w14:textId="4E7F6686" w:rsidR="007236BD" w:rsidRDefault="002458D1" w:rsidP="00FF6AA1">
            <w:pPr>
              <w:spacing w:after="0"/>
              <w:rPr>
                <w:rFonts w:ascii="Times New Roman" w:hAnsi="Times New Roman"/>
                <w:spacing w:val="-1"/>
                <w:sz w:val="24"/>
              </w:rPr>
            </w:pPr>
            <w:r>
              <w:rPr>
                <w:rFonts w:ascii="Times New Roman" w:hAnsi="Times New Roman"/>
                <w:spacing w:val="-1"/>
                <w:sz w:val="24"/>
              </w:rPr>
              <w:t>Notice/</w:t>
            </w:r>
            <w:r w:rsidR="007236BD">
              <w:rPr>
                <w:rFonts w:ascii="Times New Roman" w:hAnsi="Times New Roman"/>
                <w:spacing w:val="-1"/>
                <w:sz w:val="24"/>
              </w:rPr>
              <w:t>credential is presented just in time (automated check and first-time notice)</w:t>
            </w:r>
          </w:p>
        </w:tc>
        <w:tc>
          <w:tcPr>
            <w:tcW w:w="2250" w:type="dxa"/>
            <w:shd w:val="clear" w:color="auto" w:fill="auto"/>
            <w:tcMar>
              <w:top w:w="120" w:type="dxa"/>
              <w:left w:w="120" w:type="dxa"/>
              <w:bottom w:w="120" w:type="dxa"/>
              <w:right w:w="120" w:type="dxa"/>
            </w:tcMar>
          </w:tcPr>
          <w:p w14:paraId="02F420F9" w14:textId="5A2679F0" w:rsidR="007236BD" w:rsidRDefault="007236BD" w:rsidP="00F53701">
            <w:pPr>
              <w:spacing w:after="0"/>
              <w:rPr>
                <w:rFonts w:ascii="Times New Roman" w:hAnsi="Times New Roman"/>
                <w:spacing w:val="-1"/>
                <w:sz w:val="24"/>
              </w:rPr>
            </w:pPr>
            <w:r>
              <w:rPr>
                <w:rFonts w:ascii="Times New Roman" w:hAnsi="Times New Roman"/>
                <w:spacing w:val="-1"/>
                <w:sz w:val="24"/>
              </w:rPr>
              <w:t>Embedded as a credential linked to authoritative registries.</w:t>
            </w:r>
          </w:p>
        </w:tc>
        <w:tc>
          <w:tcPr>
            <w:tcW w:w="2123" w:type="dxa"/>
            <w:shd w:val="clear" w:color="auto" w:fill="auto"/>
            <w:tcMar>
              <w:top w:w="120" w:type="dxa"/>
              <w:left w:w="120" w:type="dxa"/>
              <w:bottom w:w="120" w:type="dxa"/>
              <w:right w:w="120" w:type="dxa"/>
            </w:tcMar>
          </w:tcPr>
          <w:p w14:paraId="6AA194DF" w14:textId="2362BD14" w:rsidR="007236BD" w:rsidRDefault="002458D1" w:rsidP="00FF6AA1">
            <w:pPr>
              <w:spacing w:after="0"/>
              <w:rPr>
                <w:rFonts w:ascii="Times New Roman" w:hAnsi="Times New Roman"/>
                <w:spacing w:val="-1"/>
                <w:sz w:val="24"/>
              </w:rPr>
            </w:pPr>
            <w:r>
              <w:rPr>
                <w:rFonts w:ascii="Times New Roman" w:hAnsi="Times New Roman"/>
                <w:spacing w:val="-1"/>
                <w:sz w:val="24"/>
              </w:rPr>
              <w:t>I</w:t>
            </w:r>
            <w:r w:rsidR="007236BD">
              <w:rPr>
                <w:rFonts w:ascii="Times New Roman" w:hAnsi="Times New Roman"/>
                <w:spacing w:val="-1"/>
                <w:sz w:val="24"/>
              </w:rPr>
              <w:t xml:space="preserve">s assured -e.g., certificate is specific to and matches controller and context </w:t>
            </w:r>
          </w:p>
        </w:tc>
      </w:tr>
      <w:tr w:rsidR="00F53701" w14:paraId="4B59E374" w14:textId="77777777" w:rsidTr="00353323">
        <w:trPr>
          <w:trHeight w:val="2633"/>
        </w:trPr>
        <w:tc>
          <w:tcPr>
            <w:tcW w:w="1998" w:type="dxa"/>
            <w:shd w:val="clear" w:color="auto" w:fill="auto"/>
            <w:tcMar>
              <w:top w:w="120" w:type="dxa"/>
              <w:left w:w="120" w:type="dxa"/>
              <w:bottom w:w="120" w:type="dxa"/>
              <w:right w:w="120" w:type="dxa"/>
            </w:tcMar>
          </w:tcPr>
          <w:p w14:paraId="49CDA98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(analogue assurance - online)</w:t>
            </w:r>
          </w:p>
        </w:tc>
        <w:tc>
          <w:tcPr>
            <w:tcW w:w="1872" w:type="dxa"/>
            <w:shd w:val="clear" w:color="auto" w:fill="auto"/>
            <w:tcMar>
              <w:top w:w="120" w:type="dxa"/>
              <w:left w:w="120" w:type="dxa"/>
              <w:bottom w:w="120" w:type="dxa"/>
              <w:right w:w="120" w:type="dxa"/>
            </w:tcMar>
          </w:tcPr>
          <w:p w14:paraId="71ECA6C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During</w:t>
            </w:r>
          </w:p>
        </w:tc>
        <w:tc>
          <w:tcPr>
            <w:tcW w:w="1980" w:type="dxa"/>
            <w:shd w:val="clear" w:color="auto" w:fill="auto"/>
            <w:tcMar>
              <w:top w:w="120" w:type="dxa"/>
              <w:left w:w="120" w:type="dxa"/>
              <w:bottom w:w="120" w:type="dxa"/>
              <w:right w:w="120" w:type="dxa"/>
            </w:tcMar>
          </w:tcPr>
          <w:p w14:paraId="1EC83116" w14:textId="0992BB1B" w:rsidR="007236BD" w:rsidRDefault="00F53701" w:rsidP="00FF6AA1">
            <w:pPr>
              <w:spacing w:after="0"/>
              <w:rPr>
                <w:rFonts w:ascii="Times New Roman" w:hAnsi="Times New Roman"/>
                <w:spacing w:val="-1"/>
                <w:sz w:val="24"/>
              </w:rPr>
            </w:pPr>
            <w:r>
              <w:rPr>
                <w:rFonts w:ascii="Times New Roman" w:hAnsi="Times New Roman"/>
                <w:spacing w:val="-1"/>
                <w:sz w:val="24"/>
              </w:rPr>
              <w:t>C</w:t>
            </w:r>
            <w:r w:rsidR="007236BD">
              <w:rPr>
                <w:rFonts w:ascii="Times New Roman" w:hAnsi="Times New Roman"/>
                <w:spacing w:val="-1"/>
                <w:sz w:val="24"/>
              </w:rPr>
              <w:t>ontroller information is accessible during collection</w:t>
            </w:r>
          </w:p>
        </w:tc>
        <w:tc>
          <w:tcPr>
            <w:tcW w:w="2250" w:type="dxa"/>
            <w:shd w:val="clear" w:color="auto" w:fill="auto"/>
            <w:tcMar>
              <w:top w:w="120" w:type="dxa"/>
              <w:left w:w="120" w:type="dxa"/>
              <w:bottom w:w="120" w:type="dxa"/>
              <w:right w:w="120" w:type="dxa"/>
            </w:tcMar>
          </w:tcPr>
          <w:p w14:paraId="599381B1" w14:textId="23E70A45" w:rsidR="007236BD" w:rsidRDefault="007236BD" w:rsidP="002458D1">
            <w:pPr>
              <w:spacing w:after="0"/>
              <w:rPr>
                <w:rFonts w:ascii="Times New Roman" w:hAnsi="Times New Roman"/>
                <w:spacing w:val="-1"/>
                <w:sz w:val="24"/>
              </w:rPr>
            </w:pPr>
            <w:r>
              <w:rPr>
                <w:rFonts w:ascii="Times New Roman" w:hAnsi="Times New Roman"/>
                <w:spacing w:val="-1"/>
                <w:sz w:val="24"/>
              </w:rPr>
              <w:t>PII Controller Identity prominently displayed on first view – prior to processing first page of viewing, the assessment question would be</w:t>
            </w:r>
          </w:p>
        </w:tc>
        <w:tc>
          <w:tcPr>
            <w:tcW w:w="2123" w:type="dxa"/>
            <w:shd w:val="clear" w:color="auto" w:fill="auto"/>
            <w:tcMar>
              <w:top w:w="120" w:type="dxa"/>
              <w:left w:w="120" w:type="dxa"/>
              <w:bottom w:w="120" w:type="dxa"/>
              <w:right w:w="120" w:type="dxa"/>
            </w:tcMar>
          </w:tcPr>
          <w:p w14:paraId="0AE341A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not-specific to controller - does not match jurisdiction </w:t>
            </w:r>
          </w:p>
        </w:tc>
      </w:tr>
      <w:tr w:rsidR="00F53701" w14:paraId="5B85AC87" w14:textId="77777777" w:rsidTr="00353323">
        <w:tc>
          <w:tcPr>
            <w:tcW w:w="1998" w:type="dxa"/>
            <w:shd w:val="clear" w:color="auto" w:fill="auto"/>
            <w:tcMar>
              <w:top w:w="120" w:type="dxa"/>
              <w:left w:w="120" w:type="dxa"/>
              <w:bottom w:w="120" w:type="dxa"/>
              <w:right w:w="120" w:type="dxa"/>
            </w:tcMar>
          </w:tcPr>
          <w:p w14:paraId="5277BFCB" w14:textId="77777777" w:rsidR="007236BD" w:rsidRDefault="007236BD" w:rsidP="00FF6AA1">
            <w:pPr>
              <w:spacing w:after="0"/>
              <w:rPr>
                <w:rFonts w:ascii="Times New Roman" w:hAnsi="Times New Roman"/>
                <w:spacing w:val="-1"/>
                <w:sz w:val="24"/>
              </w:rPr>
            </w:pPr>
            <w:r>
              <w:rPr>
                <w:rFonts w:ascii="Times New Roman" w:hAnsi="Times New Roman"/>
                <w:spacing w:val="-1"/>
                <w:sz w:val="24"/>
              </w:rPr>
              <w:t>-2 - (not mandatory in flow)</w:t>
            </w:r>
          </w:p>
        </w:tc>
        <w:tc>
          <w:tcPr>
            <w:tcW w:w="1872" w:type="dxa"/>
            <w:shd w:val="clear" w:color="auto" w:fill="auto"/>
            <w:tcMar>
              <w:top w:w="120" w:type="dxa"/>
              <w:left w:w="120" w:type="dxa"/>
              <w:bottom w:w="120" w:type="dxa"/>
              <w:right w:w="120" w:type="dxa"/>
            </w:tcMar>
          </w:tcPr>
          <w:p w14:paraId="5705A2B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Available</w:t>
            </w:r>
          </w:p>
        </w:tc>
        <w:tc>
          <w:tcPr>
            <w:tcW w:w="1980" w:type="dxa"/>
            <w:shd w:val="clear" w:color="auto" w:fill="auto"/>
            <w:tcMar>
              <w:top w:w="120" w:type="dxa"/>
              <w:left w:w="120" w:type="dxa"/>
              <w:bottom w:w="120" w:type="dxa"/>
              <w:right w:w="120" w:type="dxa"/>
            </w:tcMar>
          </w:tcPr>
          <w:p w14:paraId="0E411E4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Controller information is linked </w:t>
            </w:r>
          </w:p>
        </w:tc>
        <w:tc>
          <w:tcPr>
            <w:tcW w:w="2250" w:type="dxa"/>
            <w:shd w:val="clear" w:color="auto" w:fill="auto"/>
            <w:tcMar>
              <w:top w:w="120" w:type="dxa"/>
              <w:left w:w="120" w:type="dxa"/>
              <w:bottom w:w="120" w:type="dxa"/>
              <w:right w:w="120" w:type="dxa"/>
            </w:tcMar>
          </w:tcPr>
          <w:p w14:paraId="7332652C" w14:textId="4184C810" w:rsidR="007236BD" w:rsidRDefault="00F53701" w:rsidP="00FF6AA1">
            <w:pPr>
              <w:spacing w:after="0"/>
              <w:rPr>
                <w:rFonts w:ascii="Times New Roman" w:hAnsi="Times New Roman"/>
                <w:spacing w:val="-1"/>
                <w:sz w:val="24"/>
              </w:rPr>
            </w:pPr>
            <w:r>
              <w:rPr>
                <w:rFonts w:ascii="Times New Roman" w:hAnsi="Times New Roman"/>
                <w:spacing w:val="-1"/>
                <w:sz w:val="24"/>
              </w:rPr>
              <w:t>Link not presented</w:t>
            </w:r>
          </w:p>
        </w:tc>
        <w:tc>
          <w:tcPr>
            <w:tcW w:w="2123" w:type="dxa"/>
            <w:shd w:val="clear" w:color="auto" w:fill="auto"/>
            <w:tcMar>
              <w:top w:w="120" w:type="dxa"/>
              <w:left w:w="120" w:type="dxa"/>
              <w:bottom w:w="120" w:type="dxa"/>
              <w:right w:w="120" w:type="dxa"/>
            </w:tcMar>
          </w:tcPr>
          <w:p w14:paraId="6F6046B6" w14:textId="28EB01C8" w:rsidR="007236BD" w:rsidRDefault="00F53701" w:rsidP="00FF6AA1">
            <w:pPr>
              <w:spacing w:after="0"/>
              <w:rPr>
                <w:rFonts w:ascii="Times New Roman" w:hAnsi="Times New Roman"/>
                <w:spacing w:val="-1"/>
                <w:sz w:val="24"/>
              </w:rPr>
            </w:pPr>
            <w:r>
              <w:rPr>
                <w:rFonts w:ascii="Times New Roman" w:hAnsi="Times New Roman"/>
                <w:spacing w:val="-1"/>
                <w:sz w:val="24"/>
              </w:rPr>
              <w:t xml:space="preserve">E.g., available but does not match OU or CN </w:t>
            </w:r>
          </w:p>
        </w:tc>
      </w:tr>
      <w:tr w:rsidR="00F53701" w14:paraId="0CF6771A" w14:textId="77777777" w:rsidTr="00353323">
        <w:tc>
          <w:tcPr>
            <w:tcW w:w="1998" w:type="dxa"/>
            <w:shd w:val="clear" w:color="auto" w:fill="auto"/>
            <w:tcMar>
              <w:top w:w="120" w:type="dxa"/>
              <w:left w:w="120" w:type="dxa"/>
              <w:bottom w:w="120" w:type="dxa"/>
              <w:right w:w="120" w:type="dxa"/>
            </w:tcMar>
          </w:tcPr>
          <w:p w14:paraId="32388CF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- 3 (non-operative)</w:t>
            </w:r>
          </w:p>
        </w:tc>
        <w:tc>
          <w:tcPr>
            <w:tcW w:w="1872" w:type="dxa"/>
            <w:shd w:val="clear" w:color="auto" w:fill="auto"/>
            <w:tcMar>
              <w:top w:w="120" w:type="dxa"/>
              <w:left w:w="120" w:type="dxa"/>
              <w:bottom w:w="120" w:type="dxa"/>
              <w:right w:w="120" w:type="dxa"/>
            </w:tcMar>
          </w:tcPr>
          <w:p w14:paraId="3E85868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After</w:t>
            </w:r>
          </w:p>
        </w:tc>
        <w:tc>
          <w:tcPr>
            <w:tcW w:w="1980" w:type="dxa"/>
            <w:shd w:val="clear" w:color="auto" w:fill="auto"/>
            <w:tcMar>
              <w:top w:w="120" w:type="dxa"/>
              <w:left w:w="120" w:type="dxa"/>
              <w:bottom w:w="120" w:type="dxa"/>
              <w:right w:w="120" w:type="dxa"/>
            </w:tcMar>
          </w:tcPr>
          <w:p w14:paraId="2385A60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information not present</w:t>
            </w:r>
          </w:p>
        </w:tc>
        <w:tc>
          <w:tcPr>
            <w:tcW w:w="2250" w:type="dxa"/>
            <w:shd w:val="clear" w:color="auto" w:fill="auto"/>
            <w:tcMar>
              <w:top w:w="120" w:type="dxa"/>
              <w:left w:w="120" w:type="dxa"/>
              <w:bottom w:w="120" w:type="dxa"/>
              <w:right w:w="120" w:type="dxa"/>
            </w:tcMar>
          </w:tcPr>
          <w:p w14:paraId="593E5578" w14:textId="7C7606B5" w:rsidR="007236BD" w:rsidRDefault="007236BD" w:rsidP="00FF6AA1">
            <w:pPr>
              <w:spacing w:after="0"/>
              <w:rPr>
                <w:rFonts w:ascii="Times New Roman" w:hAnsi="Times New Roman"/>
                <w:spacing w:val="-1"/>
                <w:sz w:val="24"/>
              </w:rPr>
            </w:pPr>
            <w:r>
              <w:rPr>
                <w:rFonts w:ascii="Times New Roman" w:hAnsi="Times New Roman"/>
                <w:spacing w:val="-1"/>
                <w:sz w:val="24"/>
              </w:rPr>
              <w:t xml:space="preserve">Identity or credential is not accessible in context - e.g., two or more screens away, or privacy contact is mailing address and non-operative in context of data collection. </w:t>
            </w:r>
          </w:p>
        </w:tc>
        <w:tc>
          <w:tcPr>
            <w:tcW w:w="2123" w:type="dxa"/>
            <w:shd w:val="clear" w:color="auto" w:fill="auto"/>
            <w:tcMar>
              <w:top w:w="120" w:type="dxa"/>
              <w:left w:w="120" w:type="dxa"/>
              <w:bottom w:w="120" w:type="dxa"/>
              <w:right w:w="120" w:type="dxa"/>
            </w:tcMar>
          </w:tcPr>
          <w:p w14:paraId="4761C605" w14:textId="38345843" w:rsidR="007236BD" w:rsidRDefault="00F53701" w:rsidP="00FF6AA1">
            <w:pPr>
              <w:spacing w:after="0"/>
              <w:rPr>
                <w:rFonts w:ascii="Times New Roman" w:hAnsi="Times New Roman"/>
                <w:spacing w:val="-1"/>
                <w:sz w:val="24"/>
              </w:rPr>
            </w:pPr>
            <w:r>
              <w:rPr>
                <w:rFonts w:ascii="Times New Roman" w:hAnsi="Times New Roman"/>
                <w:spacing w:val="-1"/>
                <w:sz w:val="24"/>
              </w:rPr>
              <w:t>V</w:t>
            </w:r>
            <w:r w:rsidR="007236BD">
              <w:rPr>
                <w:rFonts w:ascii="Times New Roman" w:hAnsi="Times New Roman"/>
                <w:spacing w:val="-1"/>
                <w:sz w:val="24"/>
              </w:rPr>
              <w:t>alid</w:t>
            </w:r>
            <w:r>
              <w:rPr>
                <w:rFonts w:ascii="Times New Roman" w:hAnsi="Times New Roman"/>
                <w:spacing w:val="-1"/>
                <w:sz w:val="24"/>
              </w:rPr>
              <w:t xml:space="preserve"> issuer, cryptography, expiration,</w:t>
            </w:r>
            <w:r w:rsidR="007236BD">
              <w:rPr>
                <w:rFonts w:ascii="Times New Roman" w:hAnsi="Times New Roman"/>
                <w:spacing w:val="-1"/>
                <w:sz w:val="24"/>
              </w:rPr>
              <w:t xml:space="preserve"> or </w:t>
            </w:r>
            <w:r>
              <w:rPr>
                <w:rFonts w:ascii="Times New Roman" w:hAnsi="Times New Roman"/>
                <w:spacing w:val="-1"/>
                <w:sz w:val="24"/>
              </w:rPr>
              <w:t>policy NOT provided.</w:t>
            </w:r>
            <w:r w:rsidR="007236BD">
              <w:rPr>
                <w:rFonts w:ascii="Times New Roman" w:hAnsi="Times New Roman"/>
                <w:spacing w:val="-1"/>
                <w:sz w:val="24"/>
              </w:rPr>
              <w:t xml:space="preserve"> </w:t>
            </w:r>
          </w:p>
        </w:tc>
      </w:tr>
    </w:tbl>
    <w:p w14:paraId="6643C648" w14:textId="43C62977" w:rsidR="007236BD" w:rsidRDefault="007236BD" w:rsidP="37CB1003">
      <w:pPr>
        <w:shd w:val="clear" w:color="auto" w:fill="FFFFFF" w:themeFill="background1"/>
        <w:spacing w:before="432" w:after="0"/>
        <w:outlineLvl w:val="1"/>
        <w:rPr>
          <w:rFonts w:ascii="Segoe UI" w:hAnsi="Segoe UI" w:cs="Segoe UI"/>
          <w:color w:val="172B4D"/>
          <w:spacing w:val="-2"/>
          <w:sz w:val="34"/>
          <w:szCs w:val="34"/>
        </w:rPr>
      </w:pPr>
      <w:bookmarkStart w:id="23" w:name="_Toc146006686"/>
      <w:r>
        <w:rPr>
          <w:rFonts w:ascii="Segoe UI" w:hAnsi="Segoe UI" w:cs="Segoe UI"/>
          <w:color w:val="172B4D"/>
          <w:spacing w:val="-2"/>
          <w:sz w:val="34"/>
          <w:szCs w:val="34"/>
        </w:rPr>
        <w:lastRenderedPageBreak/>
        <w:t xml:space="preserve">Table </w:t>
      </w:r>
      <w:r w:rsidR="00353323">
        <w:rPr>
          <w:rFonts w:ascii="Segoe UI" w:hAnsi="Segoe UI" w:cs="Segoe UI"/>
          <w:color w:val="172B4D"/>
          <w:spacing w:val="-2"/>
          <w:sz w:val="34"/>
          <w:szCs w:val="34"/>
        </w:rPr>
        <w:t>2</w:t>
      </w:r>
      <w:r>
        <w:rPr>
          <w:rFonts w:ascii="Segoe UI" w:hAnsi="Segoe UI" w:cs="Segoe UI"/>
          <w:color w:val="172B4D"/>
          <w:spacing w:val="-2"/>
          <w:sz w:val="34"/>
          <w:szCs w:val="34"/>
        </w:rPr>
        <w:t>: Transparency Performance Indicator Record Rating Example</w:t>
      </w:r>
      <w:bookmarkEnd w:id="23"/>
    </w:p>
    <w:tbl>
      <w:tblPr>
        <w:tblW w:w="1008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91"/>
        <w:gridCol w:w="1853"/>
        <w:gridCol w:w="1444"/>
        <w:gridCol w:w="1376"/>
        <w:gridCol w:w="1069"/>
        <w:gridCol w:w="1403"/>
        <w:gridCol w:w="1544"/>
      </w:tblGrid>
      <w:tr w:rsidR="002458D1" w14:paraId="2230B913" w14:textId="77777777" w:rsidTr="002458D1">
        <w:trPr>
          <w:trHeight w:val="1187"/>
        </w:trPr>
        <w:tc>
          <w:tcPr>
            <w:tcW w:w="1511" w:type="dxa"/>
            <w:shd w:val="clear" w:color="auto" w:fill="auto"/>
            <w:tcMar>
              <w:top w:w="0" w:type="dxa"/>
              <w:left w:w="0" w:type="dxa"/>
              <w:bottom w:w="0" w:type="dxa"/>
              <w:right w:w="0" w:type="dxa"/>
            </w:tcMar>
          </w:tcPr>
          <w:p w14:paraId="511AADF1" w14:textId="77777777" w:rsidR="007236BD" w:rsidRDefault="007236BD" w:rsidP="00FF6AA1">
            <w:pPr>
              <w:spacing w:after="0"/>
            </w:pPr>
            <w:r>
              <w:rPr>
                <w:rFonts w:ascii="Times New Roman" w:hAnsi="Times New Roman"/>
                <w:b/>
                <w:bCs/>
                <w:spacing w:val="-1"/>
                <w:sz w:val="24"/>
              </w:rPr>
              <w:t>Field Name</w:t>
            </w:r>
          </w:p>
        </w:tc>
        <w:tc>
          <w:tcPr>
            <w:tcW w:w="1950" w:type="dxa"/>
            <w:shd w:val="clear" w:color="auto" w:fill="auto"/>
            <w:tcMar>
              <w:top w:w="0" w:type="dxa"/>
              <w:left w:w="0" w:type="dxa"/>
              <w:bottom w:w="0" w:type="dxa"/>
              <w:right w:w="0" w:type="dxa"/>
            </w:tcMar>
          </w:tcPr>
          <w:p w14:paraId="078FE513" w14:textId="77777777" w:rsidR="007236BD" w:rsidRDefault="007236BD" w:rsidP="00FF6AA1">
            <w:pPr>
              <w:spacing w:after="0"/>
            </w:pPr>
            <w:r>
              <w:rPr>
                <w:rFonts w:ascii="Times New Roman" w:hAnsi="Times New Roman"/>
                <w:b/>
                <w:bCs/>
                <w:spacing w:val="-1"/>
                <w:sz w:val="24"/>
              </w:rPr>
              <w:t>Field Description</w:t>
            </w:r>
          </w:p>
        </w:tc>
        <w:tc>
          <w:tcPr>
            <w:tcW w:w="1460" w:type="dxa"/>
            <w:shd w:val="clear" w:color="auto" w:fill="auto"/>
            <w:tcMar>
              <w:top w:w="0" w:type="dxa"/>
              <w:left w:w="0" w:type="dxa"/>
              <w:bottom w:w="0" w:type="dxa"/>
              <w:right w:w="0" w:type="dxa"/>
            </w:tcMar>
          </w:tcPr>
          <w:p w14:paraId="3653BA4F" w14:textId="7F80B495" w:rsidR="007236BD" w:rsidRDefault="007236BD" w:rsidP="00FF6AA1">
            <w:pPr>
              <w:spacing w:after="0"/>
            </w:pPr>
            <w:r>
              <w:rPr>
                <w:rFonts w:ascii="Times New Roman" w:hAnsi="Times New Roman"/>
                <w:b/>
                <w:bCs/>
                <w:spacing w:val="-1"/>
                <w:sz w:val="24"/>
              </w:rPr>
              <w:t xml:space="preserve">Requirement: </w:t>
            </w:r>
          </w:p>
        </w:tc>
        <w:tc>
          <w:tcPr>
            <w:tcW w:w="1376" w:type="dxa"/>
            <w:shd w:val="clear" w:color="auto" w:fill="auto"/>
            <w:tcMar>
              <w:top w:w="0" w:type="dxa"/>
              <w:left w:w="0" w:type="dxa"/>
              <w:bottom w:w="0" w:type="dxa"/>
              <w:right w:w="0" w:type="dxa"/>
            </w:tcMar>
          </w:tcPr>
          <w:p w14:paraId="451F2936" w14:textId="7341B81A" w:rsidR="007236BD" w:rsidRDefault="007236BD" w:rsidP="00FF6AA1">
            <w:pPr>
              <w:spacing w:after="0"/>
            </w:pPr>
            <w:r>
              <w:rPr>
                <w:rFonts w:ascii="Times New Roman" w:hAnsi="Times New Roman"/>
                <w:b/>
                <w:bCs/>
                <w:spacing w:val="-1"/>
                <w:sz w:val="24"/>
              </w:rPr>
              <w:t xml:space="preserve">TPI 1 </w:t>
            </w:r>
            <w:r>
              <w:rPr>
                <w:rFonts w:ascii="Times New Roman" w:hAnsi="Times New Roman"/>
                <w:spacing w:val="-1"/>
                <w:sz w:val="24"/>
              </w:rPr>
              <w:br/>
            </w:r>
          </w:p>
        </w:tc>
        <w:tc>
          <w:tcPr>
            <w:tcW w:w="1173" w:type="dxa"/>
            <w:shd w:val="clear" w:color="auto" w:fill="auto"/>
            <w:tcMar>
              <w:top w:w="0" w:type="dxa"/>
              <w:left w:w="0" w:type="dxa"/>
              <w:bottom w:w="0" w:type="dxa"/>
              <w:right w:w="0" w:type="dxa"/>
            </w:tcMar>
          </w:tcPr>
          <w:p w14:paraId="577CE584" w14:textId="6B7944B9" w:rsidR="002458D1" w:rsidRDefault="007236BD" w:rsidP="002458D1">
            <w:pPr>
              <w:spacing w:after="0"/>
            </w:pPr>
            <w:r>
              <w:rPr>
                <w:rFonts w:ascii="Times New Roman" w:hAnsi="Times New Roman"/>
                <w:b/>
                <w:bCs/>
                <w:spacing w:val="-1"/>
                <w:sz w:val="24"/>
              </w:rPr>
              <w:t>TPI 2</w:t>
            </w:r>
            <w:r w:rsidR="002458D1">
              <w:rPr>
                <w:rFonts w:ascii="Times New Roman" w:hAnsi="Times New Roman"/>
                <w:b/>
                <w:bCs/>
                <w:spacing w:val="-1"/>
                <w:sz w:val="24"/>
              </w:rPr>
              <w:t xml:space="preserve"> </w:t>
            </w:r>
            <w:r>
              <w:rPr>
                <w:rFonts w:ascii="Times New Roman" w:hAnsi="Times New Roman"/>
                <w:spacing w:val="-1"/>
                <w:sz w:val="24"/>
              </w:rPr>
              <w:br/>
            </w:r>
            <w:r>
              <w:rPr>
                <w:rFonts w:ascii="Times New Roman" w:hAnsi="Times New Roman"/>
                <w:spacing w:val="-1"/>
                <w:sz w:val="24"/>
              </w:rPr>
              <w:br/>
            </w:r>
          </w:p>
          <w:p w14:paraId="6D7DDE2E" w14:textId="76D4FECC" w:rsidR="007236BD" w:rsidRDefault="007236BD" w:rsidP="00FF6AA1">
            <w:pPr>
              <w:spacing w:before="100" w:after="100"/>
            </w:pPr>
          </w:p>
        </w:tc>
        <w:tc>
          <w:tcPr>
            <w:tcW w:w="962" w:type="dxa"/>
            <w:shd w:val="clear" w:color="auto" w:fill="auto"/>
            <w:tcMar>
              <w:top w:w="0" w:type="dxa"/>
              <w:left w:w="0" w:type="dxa"/>
              <w:bottom w:w="0" w:type="dxa"/>
              <w:right w:w="0" w:type="dxa"/>
            </w:tcMar>
          </w:tcPr>
          <w:p w14:paraId="10C173C3" w14:textId="77777777" w:rsidR="007236BD" w:rsidRDefault="007236BD" w:rsidP="00FF6AA1">
            <w:pPr>
              <w:spacing w:after="0"/>
            </w:pPr>
            <w:r>
              <w:rPr>
                <w:rFonts w:ascii="Times New Roman" w:hAnsi="Times New Roman"/>
                <w:b/>
                <w:bCs/>
                <w:spacing w:val="-1"/>
                <w:sz w:val="24"/>
              </w:rPr>
              <w:t>TPI 3</w:t>
            </w:r>
          </w:p>
          <w:p w14:paraId="75EF8932" w14:textId="74E8C262" w:rsidR="007236BD" w:rsidRDefault="007236BD" w:rsidP="002458D1">
            <w:pPr>
              <w:spacing w:before="100" w:after="100"/>
            </w:pPr>
          </w:p>
        </w:tc>
        <w:tc>
          <w:tcPr>
            <w:tcW w:w="1648" w:type="dxa"/>
            <w:shd w:val="clear" w:color="auto" w:fill="auto"/>
            <w:tcMar>
              <w:top w:w="0" w:type="dxa"/>
              <w:left w:w="0" w:type="dxa"/>
              <w:bottom w:w="0" w:type="dxa"/>
              <w:right w:w="0" w:type="dxa"/>
            </w:tcMar>
          </w:tcPr>
          <w:p w14:paraId="016F3429" w14:textId="28A0FD9E" w:rsidR="007236BD" w:rsidRDefault="007236BD" w:rsidP="00FF6AA1">
            <w:pPr>
              <w:spacing w:after="0"/>
            </w:pPr>
            <w:r>
              <w:rPr>
                <w:rFonts w:ascii="Times New Roman" w:hAnsi="Times New Roman"/>
                <w:b/>
                <w:bCs/>
                <w:spacing w:val="-1"/>
                <w:sz w:val="24"/>
              </w:rPr>
              <w:t>TPI 4</w:t>
            </w:r>
            <w:r>
              <w:rPr>
                <w:rFonts w:ascii="Times New Roman" w:hAnsi="Times New Roman"/>
                <w:spacing w:val="-1"/>
                <w:sz w:val="24"/>
              </w:rPr>
              <w:br/>
            </w:r>
            <w:r>
              <w:rPr>
                <w:rFonts w:ascii="Times New Roman" w:hAnsi="Times New Roman"/>
                <w:b/>
                <w:bCs/>
                <w:spacing w:val="-1"/>
                <w:sz w:val="24"/>
              </w:rPr>
              <w:t>Certificate or Key</w:t>
            </w:r>
            <w:r>
              <w:rPr>
                <w:rFonts w:ascii="Times New Roman" w:hAnsi="Times New Roman"/>
                <w:spacing w:val="-1"/>
                <w:sz w:val="24"/>
              </w:rPr>
              <w:br/>
            </w:r>
            <w:r>
              <w:rPr>
                <w:rFonts w:ascii="Times New Roman" w:hAnsi="Times New Roman"/>
                <w:spacing w:val="-1"/>
                <w:sz w:val="24"/>
              </w:rPr>
              <w:br/>
            </w:r>
          </w:p>
        </w:tc>
      </w:tr>
      <w:tr w:rsidR="002458D1" w14:paraId="4CD81E19" w14:textId="77777777" w:rsidTr="002458D1">
        <w:trPr>
          <w:trHeight w:val="300"/>
        </w:trPr>
        <w:tc>
          <w:tcPr>
            <w:tcW w:w="1511" w:type="dxa"/>
            <w:shd w:val="clear" w:color="auto" w:fill="auto"/>
            <w:tcMar>
              <w:top w:w="120" w:type="dxa"/>
              <w:left w:w="120" w:type="dxa"/>
              <w:bottom w:w="120" w:type="dxa"/>
              <w:right w:w="120" w:type="dxa"/>
            </w:tcMar>
          </w:tcPr>
          <w:p w14:paraId="4238DFE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Notice Location</w:t>
            </w:r>
          </w:p>
        </w:tc>
        <w:tc>
          <w:tcPr>
            <w:tcW w:w="1950" w:type="dxa"/>
            <w:shd w:val="clear" w:color="auto" w:fill="auto"/>
            <w:tcMar>
              <w:top w:w="120" w:type="dxa"/>
              <w:left w:w="120" w:type="dxa"/>
              <w:bottom w:w="120" w:type="dxa"/>
              <w:right w:w="120" w:type="dxa"/>
            </w:tcMar>
          </w:tcPr>
          <w:p w14:paraId="1AF16EC7" w14:textId="190CD229" w:rsidR="007236BD" w:rsidRDefault="007236BD" w:rsidP="37CB1003">
            <w:pPr>
              <w:spacing w:after="0"/>
              <w:rPr>
                <w:rFonts w:ascii="Times New Roman" w:hAnsi="Times New Roman"/>
                <w:spacing w:val="-1"/>
                <w:sz w:val="24"/>
              </w:rPr>
            </w:pPr>
            <w:r w:rsidRPr="37CB1003">
              <w:rPr>
                <w:rFonts w:ascii="Times New Roman" w:hAnsi="Times New Roman"/>
                <w:spacing w:val="-1"/>
                <w:sz w:val="24"/>
              </w:rPr>
              <w:t xml:space="preserve">Location </w:t>
            </w:r>
            <w:r w:rsidR="002458D1">
              <w:rPr>
                <w:rFonts w:ascii="Times New Roman" w:hAnsi="Times New Roman"/>
                <w:spacing w:val="-1"/>
                <w:sz w:val="24"/>
              </w:rPr>
              <w:t xml:space="preserve">of where </w:t>
            </w:r>
            <w:r w:rsidRPr="37CB1003">
              <w:rPr>
                <w:rFonts w:ascii="Times New Roman" w:hAnsi="Times New Roman"/>
                <w:spacing w:val="-1"/>
                <w:sz w:val="24"/>
              </w:rPr>
              <w:t>was read / observed</w:t>
            </w:r>
          </w:p>
        </w:tc>
        <w:tc>
          <w:tcPr>
            <w:tcW w:w="1460" w:type="dxa"/>
            <w:shd w:val="clear" w:color="auto" w:fill="auto"/>
            <w:tcMar>
              <w:top w:w="120" w:type="dxa"/>
              <w:left w:w="120" w:type="dxa"/>
              <w:bottom w:w="120" w:type="dxa"/>
              <w:right w:w="120" w:type="dxa"/>
            </w:tcMar>
          </w:tcPr>
          <w:p w14:paraId="3B3394B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7904781A" w14:textId="493BD781" w:rsidR="007236BD" w:rsidRDefault="002458D1" w:rsidP="00FF6AA1">
            <w:pPr>
              <w:spacing w:after="0"/>
              <w:rPr>
                <w:rFonts w:ascii="Times New Roman" w:hAnsi="Times New Roman"/>
                <w:spacing w:val="-1"/>
                <w:sz w:val="24"/>
              </w:rPr>
            </w:pPr>
            <w:r>
              <w:rPr>
                <w:rFonts w:ascii="Times New Roman" w:hAnsi="Times New Roman"/>
                <w:spacing w:val="-1"/>
                <w:sz w:val="24"/>
              </w:rPr>
              <w:t xml:space="preserve">At time of </w:t>
            </w:r>
          </w:p>
          <w:p w14:paraId="21D7A8D2" w14:textId="385C6FB0" w:rsidR="002458D1" w:rsidRDefault="002458D1" w:rsidP="00FF6AA1">
            <w:pPr>
              <w:spacing w:after="0"/>
              <w:rPr>
                <w:rFonts w:ascii="Times New Roman" w:hAnsi="Times New Roman"/>
                <w:spacing w:val="-1"/>
                <w:sz w:val="24"/>
              </w:rPr>
            </w:pPr>
            <w:r>
              <w:rPr>
                <w:rFonts w:ascii="Times New Roman" w:hAnsi="Times New Roman"/>
                <w:spacing w:val="-1"/>
                <w:sz w:val="24"/>
              </w:rPr>
              <w:t>0</w:t>
            </w:r>
          </w:p>
          <w:p w14:paraId="44DD3B2C" w14:textId="61920311" w:rsidR="002458D1" w:rsidRDefault="002458D1" w:rsidP="00FF6AA1">
            <w:pPr>
              <w:spacing w:after="0"/>
              <w:rPr>
                <w:rFonts w:ascii="Times New Roman" w:hAnsi="Times New Roman"/>
                <w:spacing w:val="-1"/>
                <w:sz w:val="24"/>
              </w:rPr>
            </w:pPr>
          </w:p>
        </w:tc>
        <w:tc>
          <w:tcPr>
            <w:tcW w:w="1173" w:type="dxa"/>
            <w:shd w:val="clear" w:color="auto" w:fill="auto"/>
            <w:tcMar>
              <w:top w:w="120" w:type="dxa"/>
              <w:left w:w="120" w:type="dxa"/>
              <w:bottom w:w="120" w:type="dxa"/>
              <w:right w:w="120" w:type="dxa"/>
            </w:tcMar>
          </w:tcPr>
          <w:p w14:paraId="2060F665"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p w14:paraId="7633E923" w14:textId="58E8AB37"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962" w:type="dxa"/>
            <w:shd w:val="clear" w:color="auto" w:fill="auto"/>
            <w:tcMar>
              <w:top w:w="120" w:type="dxa"/>
              <w:left w:w="120" w:type="dxa"/>
              <w:bottom w:w="120" w:type="dxa"/>
              <w:right w:w="120" w:type="dxa"/>
            </w:tcMar>
          </w:tcPr>
          <w:p w14:paraId="4083E1F8" w14:textId="61733019" w:rsidR="007236BD" w:rsidRDefault="007236BD" w:rsidP="00FF6AA1">
            <w:pPr>
              <w:spacing w:after="0"/>
              <w:rPr>
                <w:rFonts w:ascii="Times New Roman" w:hAnsi="Times New Roman"/>
                <w:spacing w:val="-1"/>
                <w:sz w:val="24"/>
              </w:rPr>
            </w:pPr>
          </w:p>
        </w:tc>
        <w:tc>
          <w:tcPr>
            <w:tcW w:w="1648" w:type="dxa"/>
            <w:shd w:val="clear" w:color="auto" w:fill="auto"/>
            <w:tcMar>
              <w:top w:w="120" w:type="dxa"/>
              <w:left w:w="120" w:type="dxa"/>
              <w:bottom w:w="120" w:type="dxa"/>
              <w:right w:w="120" w:type="dxa"/>
            </w:tcMar>
          </w:tcPr>
          <w:p w14:paraId="4F4B381C" w14:textId="77777777" w:rsidR="007236BD" w:rsidRDefault="002458D1" w:rsidP="00FF6AA1">
            <w:pPr>
              <w:spacing w:after="0"/>
              <w:rPr>
                <w:rFonts w:ascii="Times New Roman" w:hAnsi="Times New Roman"/>
                <w:spacing w:val="-1"/>
                <w:sz w:val="24"/>
              </w:rPr>
            </w:pPr>
            <w:r>
              <w:rPr>
                <w:rFonts w:ascii="Times New Roman" w:hAnsi="Times New Roman"/>
                <w:spacing w:val="-1"/>
                <w:sz w:val="24"/>
              </w:rPr>
              <w:t>Match</w:t>
            </w:r>
          </w:p>
          <w:p w14:paraId="1E80C37C" w14:textId="52547978" w:rsidR="002458D1" w:rsidRDefault="002458D1" w:rsidP="00FF6AA1">
            <w:pPr>
              <w:spacing w:after="0"/>
              <w:rPr>
                <w:rFonts w:ascii="Times New Roman" w:hAnsi="Times New Roman"/>
                <w:spacing w:val="-1"/>
                <w:sz w:val="24"/>
              </w:rPr>
            </w:pPr>
            <w:r>
              <w:rPr>
                <w:rFonts w:ascii="Times New Roman" w:hAnsi="Times New Roman"/>
                <w:spacing w:val="-1"/>
                <w:sz w:val="24"/>
              </w:rPr>
              <w:t>+1</w:t>
            </w:r>
          </w:p>
        </w:tc>
      </w:tr>
      <w:tr w:rsidR="002458D1" w14:paraId="7D409989" w14:textId="77777777" w:rsidTr="002458D1">
        <w:trPr>
          <w:trHeight w:val="300"/>
        </w:trPr>
        <w:tc>
          <w:tcPr>
            <w:tcW w:w="1511" w:type="dxa"/>
            <w:shd w:val="clear" w:color="auto" w:fill="auto"/>
            <w:tcMar>
              <w:top w:w="120" w:type="dxa"/>
              <w:left w:w="120" w:type="dxa"/>
              <w:bottom w:w="120" w:type="dxa"/>
              <w:right w:w="120" w:type="dxa"/>
            </w:tcMar>
          </w:tcPr>
          <w:p w14:paraId="1A078BD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Name</w:t>
            </w:r>
          </w:p>
        </w:tc>
        <w:tc>
          <w:tcPr>
            <w:tcW w:w="1950" w:type="dxa"/>
            <w:shd w:val="clear" w:color="auto" w:fill="auto"/>
            <w:tcMar>
              <w:top w:w="120" w:type="dxa"/>
              <w:left w:w="120" w:type="dxa"/>
              <w:bottom w:w="120" w:type="dxa"/>
              <w:right w:w="120" w:type="dxa"/>
            </w:tcMar>
          </w:tcPr>
          <w:p w14:paraId="2E8B5F2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Name of presented organization</w:t>
            </w:r>
          </w:p>
        </w:tc>
        <w:tc>
          <w:tcPr>
            <w:tcW w:w="1460" w:type="dxa"/>
            <w:shd w:val="clear" w:color="auto" w:fill="auto"/>
            <w:tcMar>
              <w:top w:w="120" w:type="dxa"/>
              <w:left w:w="120" w:type="dxa"/>
              <w:bottom w:w="120" w:type="dxa"/>
              <w:right w:w="120" w:type="dxa"/>
            </w:tcMar>
          </w:tcPr>
          <w:p w14:paraId="33CE955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1744F917" w14:textId="1FCB50D7" w:rsidR="007236BD" w:rsidRDefault="002458D1" w:rsidP="00FF6AA1">
            <w:pPr>
              <w:spacing w:after="0"/>
              <w:rPr>
                <w:rFonts w:ascii="Times New Roman" w:hAnsi="Times New Roman"/>
                <w:spacing w:val="-1"/>
                <w:sz w:val="24"/>
              </w:rPr>
            </w:pPr>
            <w:r>
              <w:rPr>
                <w:rFonts w:ascii="Times New Roman" w:hAnsi="Times New Roman"/>
                <w:spacing w:val="-1"/>
                <w:sz w:val="24"/>
              </w:rPr>
              <w:t>At time of 0</w:t>
            </w:r>
          </w:p>
        </w:tc>
        <w:tc>
          <w:tcPr>
            <w:tcW w:w="1173" w:type="dxa"/>
            <w:shd w:val="clear" w:color="auto" w:fill="auto"/>
            <w:tcMar>
              <w:top w:w="120" w:type="dxa"/>
              <w:left w:w="120" w:type="dxa"/>
              <w:bottom w:w="120" w:type="dxa"/>
              <w:right w:w="120" w:type="dxa"/>
            </w:tcMar>
          </w:tcPr>
          <w:p w14:paraId="034AB6C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p w14:paraId="4C1494D6" w14:textId="76A14300"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962" w:type="dxa"/>
            <w:shd w:val="clear" w:color="auto" w:fill="auto"/>
            <w:tcMar>
              <w:top w:w="120" w:type="dxa"/>
              <w:left w:w="120" w:type="dxa"/>
              <w:bottom w:w="120" w:type="dxa"/>
              <w:right w:w="120" w:type="dxa"/>
            </w:tcMar>
          </w:tcPr>
          <w:p w14:paraId="7B1A0D3A" w14:textId="68C63360" w:rsidR="002458D1" w:rsidRDefault="002458D1" w:rsidP="002458D1">
            <w:pPr>
              <w:spacing w:after="0"/>
              <w:rPr>
                <w:rFonts w:ascii="Times New Roman" w:hAnsi="Times New Roman"/>
                <w:spacing w:val="-1"/>
                <w:sz w:val="24"/>
              </w:rPr>
            </w:pPr>
            <w:r>
              <w:rPr>
                <w:rFonts w:ascii="Times New Roman" w:hAnsi="Times New Roman"/>
                <w:spacing w:val="-1"/>
                <w:sz w:val="24"/>
              </w:rPr>
              <w:t>Responsible entity verified</w:t>
            </w:r>
          </w:p>
          <w:p w14:paraId="4C9EB965" w14:textId="74752244" w:rsidR="007236BD" w:rsidRDefault="002458D1" w:rsidP="00FF6AA1">
            <w:pPr>
              <w:spacing w:after="0"/>
              <w:rPr>
                <w:rFonts w:ascii="Times New Roman" w:hAnsi="Times New Roman"/>
                <w:spacing w:val="-1"/>
                <w:sz w:val="24"/>
              </w:rPr>
            </w:pPr>
            <w:r>
              <w:rPr>
                <w:rFonts w:ascii="Times New Roman" w:hAnsi="Times New Roman"/>
                <w:spacing w:val="-1"/>
                <w:sz w:val="24"/>
              </w:rPr>
              <w:t>+1</w:t>
            </w:r>
          </w:p>
        </w:tc>
        <w:tc>
          <w:tcPr>
            <w:tcW w:w="1648" w:type="dxa"/>
            <w:shd w:val="clear" w:color="auto" w:fill="auto"/>
            <w:tcMar>
              <w:top w:w="120" w:type="dxa"/>
              <w:left w:w="120" w:type="dxa"/>
              <w:bottom w:w="120" w:type="dxa"/>
              <w:right w:w="120" w:type="dxa"/>
            </w:tcMar>
          </w:tcPr>
          <w:p w14:paraId="2684EF35" w14:textId="26A6895D" w:rsidR="007236BD" w:rsidRDefault="007236BD" w:rsidP="00FF6AA1">
            <w:pPr>
              <w:spacing w:after="0"/>
              <w:rPr>
                <w:rFonts w:ascii="Times New Roman" w:hAnsi="Times New Roman"/>
                <w:spacing w:val="-1"/>
                <w:sz w:val="24"/>
              </w:rPr>
            </w:pPr>
            <w:r>
              <w:rPr>
                <w:rFonts w:ascii="Times New Roman" w:hAnsi="Times New Roman"/>
                <w:spacing w:val="-1"/>
                <w:sz w:val="24"/>
              </w:rPr>
              <w:t>Match</w:t>
            </w:r>
            <w:r w:rsidR="002458D1">
              <w:rPr>
                <w:rFonts w:ascii="Times New Roman" w:hAnsi="Times New Roman"/>
                <w:spacing w:val="-1"/>
                <w:sz w:val="24"/>
              </w:rPr>
              <w:t xml:space="preserve"> (CN, OU)</w:t>
            </w:r>
          </w:p>
          <w:p w14:paraId="003B47DD" w14:textId="2FCEA567" w:rsidR="002458D1" w:rsidRDefault="002458D1" w:rsidP="00FF6AA1">
            <w:pPr>
              <w:spacing w:after="0"/>
              <w:rPr>
                <w:rFonts w:ascii="Times New Roman" w:hAnsi="Times New Roman"/>
                <w:spacing w:val="-1"/>
                <w:sz w:val="24"/>
              </w:rPr>
            </w:pPr>
            <w:r>
              <w:rPr>
                <w:rFonts w:ascii="Times New Roman" w:hAnsi="Times New Roman"/>
                <w:spacing w:val="-1"/>
                <w:sz w:val="24"/>
              </w:rPr>
              <w:t>+1</w:t>
            </w:r>
          </w:p>
        </w:tc>
      </w:tr>
      <w:tr w:rsidR="002458D1" w14:paraId="07C72791" w14:textId="77777777" w:rsidTr="002458D1">
        <w:trPr>
          <w:trHeight w:val="300"/>
        </w:trPr>
        <w:tc>
          <w:tcPr>
            <w:tcW w:w="1511" w:type="dxa"/>
            <w:shd w:val="clear" w:color="auto" w:fill="auto"/>
            <w:tcMar>
              <w:top w:w="120" w:type="dxa"/>
              <w:left w:w="120" w:type="dxa"/>
              <w:bottom w:w="120" w:type="dxa"/>
              <w:right w:w="120" w:type="dxa"/>
            </w:tcMar>
          </w:tcPr>
          <w:p w14:paraId="324F1C13"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Address</w:t>
            </w:r>
          </w:p>
        </w:tc>
        <w:tc>
          <w:tcPr>
            <w:tcW w:w="1950" w:type="dxa"/>
            <w:shd w:val="clear" w:color="auto" w:fill="auto"/>
            <w:tcMar>
              <w:top w:w="120" w:type="dxa"/>
              <w:left w:w="120" w:type="dxa"/>
              <w:bottom w:w="120" w:type="dxa"/>
              <w:right w:w="120" w:type="dxa"/>
            </w:tcMar>
          </w:tcPr>
          <w:p w14:paraId="1FF4DE25"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Physical organization Address</w:t>
            </w:r>
          </w:p>
        </w:tc>
        <w:tc>
          <w:tcPr>
            <w:tcW w:w="1460" w:type="dxa"/>
            <w:shd w:val="clear" w:color="auto" w:fill="auto"/>
            <w:tcMar>
              <w:top w:w="120" w:type="dxa"/>
              <w:left w:w="120" w:type="dxa"/>
              <w:bottom w:w="120" w:type="dxa"/>
              <w:right w:w="120" w:type="dxa"/>
            </w:tcMar>
          </w:tcPr>
          <w:p w14:paraId="0FFAF1B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291866EE" w14:textId="6AB3A705" w:rsidR="007236BD" w:rsidRDefault="002458D1" w:rsidP="00FF6AA1">
            <w:pPr>
              <w:spacing w:after="0"/>
              <w:rPr>
                <w:rFonts w:ascii="Times New Roman" w:hAnsi="Times New Roman"/>
                <w:spacing w:val="-1"/>
                <w:sz w:val="24"/>
              </w:rPr>
            </w:pPr>
            <w:r>
              <w:rPr>
                <w:rFonts w:ascii="Times New Roman" w:hAnsi="Times New Roman"/>
                <w:spacing w:val="-1"/>
                <w:sz w:val="24"/>
              </w:rPr>
              <w:t>At time of 0</w:t>
            </w:r>
          </w:p>
        </w:tc>
        <w:tc>
          <w:tcPr>
            <w:tcW w:w="1173" w:type="dxa"/>
            <w:shd w:val="clear" w:color="auto" w:fill="auto"/>
            <w:tcMar>
              <w:top w:w="120" w:type="dxa"/>
              <w:left w:w="120" w:type="dxa"/>
              <w:bottom w:w="120" w:type="dxa"/>
              <w:right w:w="120" w:type="dxa"/>
            </w:tcMar>
          </w:tcPr>
          <w:p w14:paraId="71A5E07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p w14:paraId="283183B1" w14:textId="51324C50"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962" w:type="dxa"/>
            <w:shd w:val="clear" w:color="auto" w:fill="auto"/>
            <w:tcMar>
              <w:top w:w="120" w:type="dxa"/>
              <w:left w:w="120" w:type="dxa"/>
              <w:bottom w:w="120" w:type="dxa"/>
              <w:right w:w="120" w:type="dxa"/>
            </w:tcMar>
          </w:tcPr>
          <w:p w14:paraId="287A9F37" w14:textId="77777777" w:rsidR="007236BD" w:rsidRDefault="002458D1" w:rsidP="00FF6AA1">
            <w:pPr>
              <w:spacing w:after="0"/>
              <w:rPr>
                <w:rFonts w:ascii="Times New Roman" w:hAnsi="Times New Roman"/>
                <w:spacing w:val="-1"/>
                <w:sz w:val="24"/>
              </w:rPr>
            </w:pPr>
            <w:r>
              <w:rPr>
                <w:rFonts w:ascii="Times New Roman" w:hAnsi="Times New Roman"/>
                <w:spacing w:val="-1"/>
                <w:sz w:val="24"/>
              </w:rPr>
              <w:t>Location accessible</w:t>
            </w:r>
          </w:p>
          <w:p w14:paraId="0E95DEDE" w14:textId="71FF5425"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1648" w:type="dxa"/>
            <w:shd w:val="clear" w:color="auto" w:fill="auto"/>
            <w:tcMar>
              <w:top w:w="120" w:type="dxa"/>
              <w:left w:w="120" w:type="dxa"/>
              <w:bottom w:w="120" w:type="dxa"/>
              <w:right w:w="120" w:type="dxa"/>
            </w:tcMar>
          </w:tcPr>
          <w:p w14:paraId="7556995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Not match</w:t>
            </w:r>
          </w:p>
          <w:p w14:paraId="26939BA7" w14:textId="72A9F55D" w:rsidR="002458D1" w:rsidRDefault="002458D1" w:rsidP="00FF6AA1">
            <w:pPr>
              <w:spacing w:after="0"/>
              <w:rPr>
                <w:rFonts w:ascii="Times New Roman" w:hAnsi="Times New Roman"/>
                <w:spacing w:val="-1"/>
                <w:sz w:val="24"/>
              </w:rPr>
            </w:pPr>
            <w:r>
              <w:rPr>
                <w:rFonts w:ascii="Times New Roman" w:hAnsi="Times New Roman"/>
                <w:spacing w:val="-1"/>
                <w:sz w:val="24"/>
              </w:rPr>
              <w:t>-3</w:t>
            </w:r>
          </w:p>
        </w:tc>
      </w:tr>
      <w:tr w:rsidR="002458D1" w14:paraId="5D1F11EC" w14:textId="77777777" w:rsidTr="002458D1">
        <w:trPr>
          <w:trHeight w:val="300"/>
        </w:trPr>
        <w:tc>
          <w:tcPr>
            <w:tcW w:w="1511" w:type="dxa"/>
            <w:shd w:val="clear" w:color="auto" w:fill="auto"/>
            <w:tcMar>
              <w:top w:w="120" w:type="dxa"/>
              <w:left w:w="120" w:type="dxa"/>
              <w:bottom w:w="120" w:type="dxa"/>
              <w:right w:w="120" w:type="dxa"/>
            </w:tcMar>
          </w:tcPr>
          <w:p w14:paraId="7E45AD9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Point</w:t>
            </w:r>
          </w:p>
        </w:tc>
        <w:tc>
          <w:tcPr>
            <w:tcW w:w="1950" w:type="dxa"/>
            <w:shd w:val="clear" w:color="auto" w:fill="auto"/>
            <w:tcMar>
              <w:top w:w="120" w:type="dxa"/>
              <w:left w:w="120" w:type="dxa"/>
              <w:bottom w:w="120" w:type="dxa"/>
              <w:right w:w="120" w:type="dxa"/>
            </w:tcMar>
          </w:tcPr>
          <w:p w14:paraId="5221FB88" w14:textId="1B237BC3" w:rsidR="007236BD" w:rsidRDefault="007236BD" w:rsidP="37CB1003">
            <w:pPr>
              <w:spacing w:after="0"/>
              <w:rPr>
                <w:rFonts w:ascii="Times New Roman" w:hAnsi="Times New Roman"/>
                <w:spacing w:val="-1"/>
                <w:sz w:val="24"/>
              </w:rPr>
            </w:pPr>
            <w:r w:rsidRPr="37CB1003">
              <w:rPr>
                <w:rFonts w:ascii="Times New Roman" w:hAnsi="Times New Roman"/>
                <w:spacing w:val="-1"/>
                <w:sz w:val="24"/>
              </w:rPr>
              <w:t>Location / address of Contact Point</w:t>
            </w:r>
          </w:p>
        </w:tc>
        <w:tc>
          <w:tcPr>
            <w:tcW w:w="1460" w:type="dxa"/>
            <w:shd w:val="clear" w:color="auto" w:fill="auto"/>
            <w:tcMar>
              <w:top w:w="120" w:type="dxa"/>
              <w:left w:w="120" w:type="dxa"/>
              <w:bottom w:w="120" w:type="dxa"/>
              <w:right w:w="120" w:type="dxa"/>
            </w:tcMar>
          </w:tcPr>
          <w:p w14:paraId="7CBB83B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756B6D1C" w14:textId="77777777" w:rsidR="007236BD" w:rsidRDefault="002458D1" w:rsidP="00FF6AA1">
            <w:pPr>
              <w:spacing w:after="0"/>
              <w:rPr>
                <w:rFonts w:ascii="Times New Roman" w:hAnsi="Times New Roman"/>
                <w:spacing w:val="-1"/>
                <w:sz w:val="24"/>
              </w:rPr>
            </w:pPr>
            <w:r>
              <w:rPr>
                <w:rFonts w:ascii="Times New Roman" w:hAnsi="Times New Roman"/>
                <w:spacing w:val="-1"/>
                <w:sz w:val="24"/>
              </w:rPr>
              <w:t>Not present</w:t>
            </w:r>
          </w:p>
          <w:p w14:paraId="40B91897" w14:textId="0EDBD814" w:rsidR="002458D1" w:rsidRDefault="002458D1" w:rsidP="00FF6AA1">
            <w:pPr>
              <w:spacing w:after="0"/>
              <w:rPr>
                <w:rFonts w:ascii="Times New Roman" w:hAnsi="Times New Roman"/>
                <w:spacing w:val="-1"/>
                <w:sz w:val="24"/>
              </w:rPr>
            </w:pPr>
            <w:r>
              <w:rPr>
                <w:rFonts w:ascii="Times New Roman" w:hAnsi="Times New Roman"/>
                <w:spacing w:val="-1"/>
                <w:sz w:val="24"/>
              </w:rPr>
              <w:t>-3</w:t>
            </w:r>
          </w:p>
        </w:tc>
        <w:tc>
          <w:tcPr>
            <w:tcW w:w="1173" w:type="dxa"/>
            <w:shd w:val="clear" w:color="auto" w:fill="auto"/>
            <w:tcMar>
              <w:top w:w="120" w:type="dxa"/>
              <w:left w:w="120" w:type="dxa"/>
              <w:bottom w:w="120" w:type="dxa"/>
              <w:right w:w="120" w:type="dxa"/>
            </w:tcMar>
          </w:tcPr>
          <w:p w14:paraId="21D2F328" w14:textId="77777777" w:rsidR="007236BD" w:rsidRDefault="002458D1" w:rsidP="00FF6AA1">
            <w:pPr>
              <w:spacing w:after="0"/>
              <w:rPr>
                <w:rFonts w:ascii="Times New Roman" w:hAnsi="Times New Roman"/>
                <w:spacing w:val="-1"/>
                <w:sz w:val="24"/>
              </w:rPr>
            </w:pPr>
            <w:r>
              <w:rPr>
                <w:rFonts w:ascii="Times New Roman" w:hAnsi="Times New Roman"/>
                <w:spacing w:val="-1"/>
                <w:sz w:val="24"/>
              </w:rPr>
              <w:t xml:space="preserve">Not </w:t>
            </w:r>
            <w:r w:rsidR="007236BD">
              <w:rPr>
                <w:rFonts w:ascii="Times New Roman" w:hAnsi="Times New Roman"/>
                <w:spacing w:val="-1"/>
                <w:sz w:val="24"/>
              </w:rPr>
              <w:t>Present</w:t>
            </w:r>
          </w:p>
          <w:p w14:paraId="17F11E51" w14:textId="345BA19E" w:rsidR="002458D1" w:rsidRDefault="002458D1" w:rsidP="00FF6AA1">
            <w:pPr>
              <w:spacing w:after="0"/>
              <w:rPr>
                <w:rFonts w:ascii="Times New Roman" w:hAnsi="Times New Roman"/>
                <w:spacing w:val="-1"/>
                <w:sz w:val="24"/>
              </w:rPr>
            </w:pPr>
            <w:r>
              <w:rPr>
                <w:rFonts w:ascii="Times New Roman" w:hAnsi="Times New Roman"/>
                <w:spacing w:val="-1"/>
                <w:sz w:val="24"/>
              </w:rPr>
              <w:t>-3</w:t>
            </w:r>
          </w:p>
        </w:tc>
        <w:tc>
          <w:tcPr>
            <w:tcW w:w="962" w:type="dxa"/>
            <w:shd w:val="clear" w:color="auto" w:fill="auto"/>
            <w:tcMar>
              <w:top w:w="120" w:type="dxa"/>
              <w:left w:w="120" w:type="dxa"/>
              <w:bottom w:w="120" w:type="dxa"/>
              <w:right w:w="120" w:type="dxa"/>
            </w:tcMar>
          </w:tcPr>
          <w:p w14:paraId="24826E7D" w14:textId="77777777" w:rsidR="002458D1" w:rsidRDefault="002458D1" w:rsidP="00FF6AA1">
            <w:pPr>
              <w:spacing w:after="0"/>
              <w:rPr>
                <w:rFonts w:ascii="Times New Roman" w:hAnsi="Times New Roman"/>
                <w:spacing w:val="-1"/>
                <w:sz w:val="24"/>
              </w:rPr>
            </w:pPr>
            <w:r>
              <w:rPr>
                <w:rFonts w:ascii="Times New Roman" w:hAnsi="Times New Roman"/>
                <w:spacing w:val="-1"/>
                <w:sz w:val="24"/>
              </w:rPr>
              <w:t xml:space="preserve">Point of contact verified </w:t>
            </w:r>
          </w:p>
          <w:p w14:paraId="1824CB84" w14:textId="58A74803"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1648" w:type="dxa"/>
            <w:shd w:val="clear" w:color="auto" w:fill="auto"/>
            <w:tcMar>
              <w:top w:w="120" w:type="dxa"/>
              <w:left w:w="120" w:type="dxa"/>
              <w:bottom w:w="120" w:type="dxa"/>
              <w:right w:w="120" w:type="dxa"/>
            </w:tcMar>
          </w:tcPr>
          <w:p w14:paraId="76666F5B"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Not match </w:t>
            </w:r>
          </w:p>
          <w:p w14:paraId="56A0425F" w14:textId="790DCCC1" w:rsidR="002458D1" w:rsidRDefault="002458D1" w:rsidP="00FF6AA1">
            <w:pPr>
              <w:spacing w:after="0"/>
              <w:rPr>
                <w:rFonts w:ascii="Times New Roman" w:hAnsi="Times New Roman"/>
                <w:spacing w:val="-1"/>
                <w:sz w:val="24"/>
              </w:rPr>
            </w:pPr>
            <w:r>
              <w:rPr>
                <w:rFonts w:ascii="Times New Roman" w:hAnsi="Times New Roman"/>
                <w:spacing w:val="-1"/>
                <w:sz w:val="24"/>
              </w:rPr>
              <w:t>-3</w:t>
            </w:r>
          </w:p>
        </w:tc>
      </w:tr>
      <w:tr w:rsidR="002458D1" w14:paraId="4948D6C8" w14:textId="77777777" w:rsidTr="002458D1">
        <w:trPr>
          <w:trHeight w:val="300"/>
        </w:trPr>
        <w:tc>
          <w:tcPr>
            <w:tcW w:w="1511" w:type="dxa"/>
            <w:shd w:val="clear" w:color="auto" w:fill="auto"/>
            <w:tcMar>
              <w:top w:w="120" w:type="dxa"/>
              <w:left w:w="120" w:type="dxa"/>
              <w:bottom w:w="120" w:type="dxa"/>
              <w:right w:w="120" w:type="dxa"/>
            </w:tcMar>
          </w:tcPr>
          <w:p w14:paraId="0BFF7BA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Method</w:t>
            </w:r>
          </w:p>
        </w:tc>
        <w:tc>
          <w:tcPr>
            <w:tcW w:w="1950" w:type="dxa"/>
            <w:shd w:val="clear" w:color="auto" w:fill="auto"/>
            <w:tcMar>
              <w:top w:w="120" w:type="dxa"/>
              <w:left w:w="120" w:type="dxa"/>
              <w:bottom w:w="120" w:type="dxa"/>
              <w:right w:w="120" w:type="dxa"/>
            </w:tcMar>
          </w:tcPr>
          <w:p w14:paraId="6337853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Contact method for correspondence with PII Controller</w:t>
            </w:r>
          </w:p>
        </w:tc>
        <w:tc>
          <w:tcPr>
            <w:tcW w:w="1460" w:type="dxa"/>
            <w:shd w:val="clear" w:color="auto" w:fill="auto"/>
            <w:tcMar>
              <w:top w:w="120" w:type="dxa"/>
              <w:left w:w="120" w:type="dxa"/>
              <w:bottom w:w="120" w:type="dxa"/>
              <w:right w:w="120" w:type="dxa"/>
            </w:tcMar>
          </w:tcPr>
          <w:p w14:paraId="63FF719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412AAE3C" w14:textId="5FBB8BB4" w:rsidR="002458D1" w:rsidRDefault="002458D1" w:rsidP="00FF6AA1">
            <w:pPr>
              <w:spacing w:after="0"/>
              <w:rPr>
                <w:rFonts w:ascii="Times New Roman" w:hAnsi="Times New Roman"/>
                <w:spacing w:val="-1"/>
                <w:sz w:val="24"/>
              </w:rPr>
            </w:pPr>
            <w:r>
              <w:rPr>
                <w:rFonts w:ascii="Times New Roman" w:hAnsi="Times New Roman"/>
                <w:spacing w:val="-1"/>
                <w:sz w:val="24"/>
              </w:rPr>
              <w:t>Information linked</w:t>
            </w:r>
          </w:p>
          <w:p w14:paraId="59B688EC" w14:textId="5050168A" w:rsidR="007236BD" w:rsidRDefault="002458D1" w:rsidP="00FF6AA1">
            <w:pPr>
              <w:spacing w:after="0"/>
              <w:rPr>
                <w:rFonts w:ascii="Times New Roman" w:hAnsi="Times New Roman"/>
                <w:spacing w:val="-1"/>
                <w:sz w:val="24"/>
              </w:rPr>
            </w:pPr>
            <w:r>
              <w:rPr>
                <w:rFonts w:ascii="Times New Roman" w:hAnsi="Times New Roman"/>
                <w:spacing w:val="-1"/>
                <w:sz w:val="24"/>
              </w:rPr>
              <w:t>-</w:t>
            </w:r>
            <w:r w:rsidR="00C60891">
              <w:rPr>
                <w:rFonts w:ascii="Times New Roman" w:hAnsi="Times New Roman"/>
                <w:spacing w:val="-1"/>
                <w:sz w:val="24"/>
              </w:rPr>
              <w:t>1</w:t>
            </w:r>
          </w:p>
        </w:tc>
        <w:tc>
          <w:tcPr>
            <w:tcW w:w="1173" w:type="dxa"/>
            <w:shd w:val="clear" w:color="auto" w:fill="auto"/>
            <w:tcMar>
              <w:top w:w="120" w:type="dxa"/>
              <w:left w:w="120" w:type="dxa"/>
              <w:bottom w:w="120" w:type="dxa"/>
              <w:right w:w="120" w:type="dxa"/>
            </w:tcMar>
          </w:tcPr>
          <w:p w14:paraId="367AA01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p w14:paraId="4AAFAD5C" w14:textId="3CE94D2B"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962" w:type="dxa"/>
            <w:shd w:val="clear" w:color="auto" w:fill="auto"/>
            <w:tcMar>
              <w:top w:w="120" w:type="dxa"/>
              <w:left w:w="120" w:type="dxa"/>
              <w:bottom w:w="120" w:type="dxa"/>
              <w:right w:w="120" w:type="dxa"/>
            </w:tcMar>
          </w:tcPr>
          <w:p w14:paraId="268CEBC5" w14:textId="77777777" w:rsidR="007236BD" w:rsidRDefault="002458D1" w:rsidP="00FF6AA1">
            <w:pPr>
              <w:spacing w:after="0"/>
              <w:rPr>
                <w:rFonts w:ascii="Times New Roman" w:hAnsi="Times New Roman"/>
                <w:spacing w:val="-1"/>
                <w:sz w:val="24"/>
              </w:rPr>
            </w:pPr>
            <w:r>
              <w:rPr>
                <w:rFonts w:ascii="Times New Roman" w:hAnsi="Times New Roman"/>
                <w:spacing w:val="-1"/>
                <w:sz w:val="24"/>
              </w:rPr>
              <w:t>Response in required time</w:t>
            </w:r>
          </w:p>
          <w:p w14:paraId="509A8447" w14:textId="2BD4D4DD"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1648" w:type="dxa"/>
            <w:shd w:val="clear" w:color="auto" w:fill="auto"/>
            <w:tcMar>
              <w:top w:w="120" w:type="dxa"/>
              <w:left w:w="120" w:type="dxa"/>
              <w:bottom w:w="120" w:type="dxa"/>
              <w:right w:w="120" w:type="dxa"/>
            </w:tcMar>
          </w:tcPr>
          <w:p w14:paraId="6E25DA8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Match</w:t>
            </w:r>
          </w:p>
          <w:p w14:paraId="52D17A2C" w14:textId="2BFFD8CA" w:rsidR="002458D1" w:rsidRDefault="002458D1" w:rsidP="00FF6AA1">
            <w:pPr>
              <w:spacing w:after="0"/>
              <w:rPr>
                <w:rFonts w:ascii="Times New Roman" w:hAnsi="Times New Roman"/>
                <w:spacing w:val="-1"/>
                <w:sz w:val="24"/>
              </w:rPr>
            </w:pPr>
            <w:r>
              <w:rPr>
                <w:rFonts w:ascii="Times New Roman" w:hAnsi="Times New Roman"/>
                <w:spacing w:val="-1"/>
                <w:sz w:val="24"/>
              </w:rPr>
              <w:t>+1</w:t>
            </w:r>
          </w:p>
        </w:tc>
      </w:tr>
      <w:tr w:rsidR="002458D1" w14:paraId="0D787905" w14:textId="77777777" w:rsidTr="002458D1">
        <w:trPr>
          <w:trHeight w:val="300"/>
        </w:trPr>
        <w:tc>
          <w:tcPr>
            <w:tcW w:w="1511" w:type="dxa"/>
            <w:shd w:val="clear" w:color="auto" w:fill="auto"/>
            <w:tcMar>
              <w:top w:w="120" w:type="dxa"/>
              <w:left w:w="120" w:type="dxa"/>
              <w:bottom w:w="120" w:type="dxa"/>
              <w:right w:w="120" w:type="dxa"/>
            </w:tcMar>
          </w:tcPr>
          <w:p w14:paraId="0A64869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Session key or Certificate</w:t>
            </w:r>
          </w:p>
        </w:tc>
        <w:tc>
          <w:tcPr>
            <w:tcW w:w="1950" w:type="dxa"/>
            <w:shd w:val="clear" w:color="auto" w:fill="auto"/>
            <w:tcMar>
              <w:top w:w="120" w:type="dxa"/>
              <w:left w:w="120" w:type="dxa"/>
              <w:bottom w:w="120" w:type="dxa"/>
              <w:right w:w="120" w:type="dxa"/>
            </w:tcMar>
          </w:tcPr>
          <w:p w14:paraId="4D8CBAE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A certificate for monitored practice </w:t>
            </w:r>
          </w:p>
        </w:tc>
        <w:tc>
          <w:tcPr>
            <w:tcW w:w="1460" w:type="dxa"/>
            <w:shd w:val="clear" w:color="auto" w:fill="auto"/>
            <w:tcMar>
              <w:top w:w="120" w:type="dxa"/>
              <w:left w:w="120" w:type="dxa"/>
              <w:bottom w:w="120" w:type="dxa"/>
              <w:right w:w="120" w:type="dxa"/>
            </w:tcMar>
          </w:tcPr>
          <w:p w14:paraId="2AEA2A0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376" w:type="dxa"/>
            <w:shd w:val="clear" w:color="auto" w:fill="auto"/>
            <w:tcMar>
              <w:top w:w="120" w:type="dxa"/>
              <w:left w:w="120" w:type="dxa"/>
              <w:bottom w:w="120" w:type="dxa"/>
              <w:right w:w="120" w:type="dxa"/>
            </w:tcMar>
          </w:tcPr>
          <w:p w14:paraId="745AEB50" w14:textId="6826B6D8" w:rsidR="007236BD" w:rsidRDefault="002458D1" w:rsidP="00FF6AA1">
            <w:pPr>
              <w:spacing w:after="0"/>
              <w:rPr>
                <w:rFonts w:ascii="Times New Roman" w:hAnsi="Times New Roman"/>
                <w:spacing w:val="-1"/>
                <w:sz w:val="24"/>
              </w:rPr>
            </w:pPr>
            <w:r>
              <w:rPr>
                <w:rFonts w:ascii="Times New Roman" w:hAnsi="Times New Roman"/>
                <w:spacing w:val="-1"/>
                <w:sz w:val="24"/>
              </w:rPr>
              <w:t>At time of 0</w:t>
            </w:r>
          </w:p>
        </w:tc>
        <w:tc>
          <w:tcPr>
            <w:tcW w:w="1173" w:type="dxa"/>
            <w:shd w:val="clear" w:color="auto" w:fill="auto"/>
            <w:tcMar>
              <w:top w:w="120" w:type="dxa"/>
              <w:left w:w="120" w:type="dxa"/>
              <w:bottom w:w="120" w:type="dxa"/>
              <w:right w:w="120" w:type="dxa"/>
            </w:tcMar>
          </w:tcPr>
          <w:p w14:paraId="51F193DE" w14:textId="648FB243" w:rsidR="002458D1" w:rsidRDefault="002458D1" w:rsidP="00FF6AA1">
            <w:pPr>
              <w:spacing w:after="0"/>
              <w:rPr>
                <w:rFonts w:ascii="Times New Roman" w:hAnsi="Times New Roman"/>
                <w:spacing w:val="-1"/>
                <w:sz w:val="24"/>
              </w:rPr>
            </w:pPr>
            <w:r>
              <w:rPr>
                <w:rFonts w:ascii="Times New Roman" w:hAnsi="Times New Roman"/>
                <w:spacing w:val="-1"/>
                <w:sz w:val="24"/>
              </w:rPr>
              <w:t>Present</w:t>
            </w:r>
          </w:p>
          <w:p w14:paraId="5F0252AC" w14:textId="7D7C96ED" w:rsidR="007236BD" w:rsidRDefault="002458D1" w:rsidP="00FF6AA1">
            <w:pPr>
              <w:spacing w:after="0"/>
              <w:rPr>
                <w:rFonts w:ascii="Times New Roman" w:hAnsi="Times New Roman"/>
                <w:spacing w:val="-1"/>
                <w:sz w:val="24"/>
              </w:rPr>
            </w:pPr>
            <w:r>
              <w:rPr>
                <w:rFonts w:ascii="Times New Roman" w:hAnsi="Times New Roman"/>
                <w:spacing w:val="-1"/>
                <w:sz w:val="24"/>
              </w:rPr>
              <w:t>+1</w:t>
            </w:r>
          </w:p>
        </w:tc>
        <w:tc>
          <w:tcPr>
            <w:tcW w:w="962" w:type="dxa"/>
            <w:shd w:val="clear" w:color="auto" w:fill="auto"/>
            <w:tcMar>
              <w:top w:w="120" w:type="dxa"/>
              <w:left w:w="120" w:type="dxa"/>
              <w:bottom w:w="120" w:type="dxa"/>
              <w:right w:w="120" w:type="dxa"/>
            </w:tcMar>
          </w:tcPr>
          <w:p w14:paraId="51233D98" w14:textId="3FB9FAE2" w:rsidR="007236BD" w:rsidRDefault="002458D1" w:rsidP="00FF6AA1">
            <w:pPr>
              <w:spacing w:after="0"/>
              <w:rPr>
                <w:rFonts w:ascii="Times New Roman" w:hAnsi="Times New Roman"/>
                <w:spacing w:val="-1"/>
                <w:sz w:val="24"/>
              </w:rPr>
            </w:pPr>
            <w:r>
              <w:rPr>
                <w:rFonts w:ascii="Times New Roman" w:hAnsi="Times New Roman"/>
                <w:spacing w:val="-1"/>
                <w:sz w:val="24"/>
              </w:rPr>
              <w:t>Not Expired</w:t>
            </w:r>
          </w:p>
          <w:p w14:paraId="772A7F00" w14:textId="615AD3A7" w:rsidR="002458D1" w:rsidRDefault="002458D1" w:rsidP="00FF6AA1">
            <w:pPr>
              <w:spacing w:after="0"/>
              <w:rPr>
                <w:rFonts w:ascii="Times New Roman" w:hAnsi="Times New Roman"/>
                <w:spacing w:val="-1"/>
                <w:sz w:val="24"/>
              </w:rPr>
            </w:pPr>
            <w:r>
              <w:rPr>
                <w:rFonts w:ascii="Times New Roman" w:hAnsi="Times New Roman"/>
                <w:spacing w:val="-1"/>
                <w:sz w:val="24"/>
              </w:rPr>
              <w:t>+1</w:t>
            </w:r>
          </w:p>
        </w:tc>
        <w:tc>
          <w:tcPr>
            <w:tcW w:w="1648" w:type="dxa"/>
            <w:shd w:val="clear" w:color="auto" w:fill="auto"/>
            <w:tcMar>
              <w:top w:w="120" w:type="dxa"/>
              <w:left w:w="120" w:type="dxa"/>
              <w:bottom w:w="120" w:type="dxa"/>
              <w:right w:w="120" w:type="dxa"/>
            </w:tcMar>
          </w:tcPr>
          <w:p w14:paraId="16211867" w14:textId="3DF9B5CD" w:rsidR="007236BD" w:rsidRDefault="002458D1" w:rsidP="00FF6AA1">
            <w:pPr>
              <w:spacing w:after="0"/>
              <w:rPr>
                <w:rFonts w:ascii="Times New Roman" w:hAnsi="Times New Roman"/>
                <w:spacing w:val="-1"/>
                <w:sz w:val="24"/>
              </w:rPr>
            </w:pPr>
            <w:r>
              <w:rPr>
                <w:rFonts w:ascii="Times New Roman" w:hAnsi="Times New Roman"/>
                <w:spacing w:val="-1"/>
                <w:sz w:val="24"/>
              </w:rPr>
              <w:t>Not contextually valid</w:t>
            </w:r>
          </w:p>
          <w:p w14:paraId="34572022" w14:textId="1923C1D2" w:rsidR="002458D1" w:rsidRDefault="002458D1" w:rsidP="00FF6AA1">
            <w:pPr>
              <w:spacing w:after="0"/>
              <w:rPr>
                <w:rFonts w:ascii="Times New Roman" w:hAnsi="Times New Roman"/>
                <w:spacing w:val="-1"/>
                <w:sz w:val="24"/>
              </w:rPr>
            </w:pPr>
            <w:r>
              <w:rPr>
                <w:rFonts w:ascii="Times New Roman" w:hAnsi="Times New Roman"/>
                <w:spacing w:val="-1"/>
                <w:sz w:val="24"/>
              </w:rPr>
              <w:t>-3</w:t>
            </w:r>
          </w:p>
        </w:tc>
      </w:tr>
    </w:tbl>
    <w:p w14:paraId="61C75EED"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6617C8C8" w14:textId="77777777" w:rsidR="00F53701" w:rsidRDefault="00F53701" w:rsidP="007236BD">
      <w:pPr>
        <w:shd w:val="clear" w:color="auto" w:fill="FFFFFF"/>
        <w:spacing w:before="100" w:after="100"/>
        <w:rPr>
          <w:rFonts w:ascii="Segoe UI" w:hAnsi="Segoe UI" w:cs="Segoe UI"/>
          <w:color w:val="172B4D"/>
          <w:spacing w:val="-1"/>
          <w:sz w:val="24"/>
        </w:rPr>
      </w:pPr>
    </w:p>
    <w:p w14:paraId="15FC8435" w14:textId="77777777" w:rsidR="00F53701" w:rsidRDefault="00F53701" w:rsidP="007236BD">
      <w:pPr>
        <w:shd w:val="clear" w:color="auto" w:fill="FFFFFF"/>
        <w:spacing w:before="100" w:after="100"/>
        <w:rPr>
          <w:rFonts w:ascii="Segoe UI" w:hAnsi="Segoe UI" w:cs="Segoe UI"/>
          <w:color w:val="172B4D"/>
          <w:spacing w:val="-1"/>
          <w:sz w:val="24"/>
        </w:rPr>
      </w:pPr>
    </w:p>
    <w:p w14:paraId="38918716"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24" w:name="_Toc146006687"/>
      <w:r>
        <w:rPr>
          <w:rFonts w:ascii="Segoe UI" w:hAnsi="Segoe UI" w:cs="Segoe UI"/>
          <w:color w:val="172B4D"/>
          <w:spacing w:val="-2"/>
          <w:sz w:val="41"/>
          <w:szCs w:val="41"/>
        </w:rPr>
        <w:lastRenderedPageBreak/>
        <w:t>Summary</w:t>
      </w:r>
      <w:bookmarkEnd w:id="24"/>
      <w:r>
        <w:rPr>
          <w:rFonts w:ascii="Segoe UI" w:hAnsi="Segoe UI" w:cs="Segoe UI"/>
          <w:color w:val="172B4D"/>
          <w:spacing w:val="-2"/>
          <w:sz w:val="41"/>
          <w:szCs w:val="41"/>
        </w:rPr>
        <w:t xml:space="preserve"> </w:t>
      </w:r>
    </w:p>
    <w:p w14:paraId="41F81A6E" w14:textId="11BF968E" w:rsidR="007236BD" w:rsidRDefault="007236BD" w:rsidP="37CB1003">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In summary, Transparency Performance Indicators</w:t>
      </w:r>
      <w:r w:rsidR="00F53701">
        <w:rPr>
          <w:rFonts w:ascii="Segoe UI" w:hAnsi="Segoe UI" w:cs="Segoe UI"/>
          <w:color w:val="172B4D"/>
          <w:spacing w:val="-1"/>
          <w:sz w:val="24"/>
        </w:rPr>
        <w:t xml:space="preserve"> (</w:t>
      </w:r>
      <w:r w:rsidR="0042431D">
        <w:rPr>
          <w:rFonts w:ascii="Segoe UI" w:hAnsi="Segoe UI" w:cs="Segoe UI"/>
          <w:color w:val="172B4D"/>
          <w:spacing w:val="-1"/>
          <w:sz w:val="24"/>
        </w:rPr>
        <w:t>TPIs</w:t>
      </w:r>
      <w:r w:rsidR="00F53701">
        <w:rPr>
          <w:rFonts w:ascii="Segoe UI" w:hAnsi="Segoe UI" w:cs="Segoe UI"/>
          <w:color w:val="172B4D"/>
          <w:spacing w:val="-1"/>
          <w:sz w:val="24"/>
        </w:rPr>
        <w:t>)</w:t>
      </w:r>
      <w:r w:rsidRPr="37CB1003">
        <w:rPr>
          <w:rFonts w:ascii="Segoe UI" w:hAnsi="Segoe UI" w:cs="Segoe UI"/>
          <w:color w:val="172B4D"/>
          <w:spacing w:val="-1"/>
          <w:sz w:val="24"/>
        </w:rPr>
        <w:t xml:space="preserve"> are specified here for people to use </w:t>
      </w:r>
      <w:r w:rsidR="00F53701">
        <w:rPr>
          <w:rFonts w:ascii="Segoe UI" w:hAnsi="Segoe UI" w:cs="Segoe UI"/>
          <w:color w:val="172B4D"/>
          <w:spacing w:val="-1"/>
          <w:sz w:val="24"/>
        </w:rPr>
        <w:t xml:space="preserve">in context in combination with </w:t>
      </w:r>
      <w:r w:rsidRPr="37CB1003">
        <w:rPr>
          <w:rFonts w:ascii="Segoe UI" w:hAnsi="Segoe UI" w:cs="Segoe UI"/>
          <w:color w:val="172B4D"/>
          <w:spacing w:val="-1"/>
          <w:sz w:val="24"/>
        </w:rPr>
        <w:t>out of session elements</w:t>
      </w:r>
      <w:r w:rsidR="00F53701">
        <w:rPr>
          <w:rFonts w:ascii="Segoe UI" w:hAnsi="Segoe UI" w:cs="Segoe UI"/>
          <w:color w:val="172B4D"/>
          <w:spacing w:val="-1"/>
          <w:sz w:val="24"/>
        </w:rPr>
        <w:t>, independently of service providers to gain an understanding of digital identifier relationships</w:t>
      </w:r>
      <w:r w:rsidRPr="37CB1003">
        <w:rPr>
          <w:rFonts w:ascii="Segoe UI" w:hAnsi="Segoe UI" w:cs="Segoe UI"/>
          <w:color w:val="172B4D"/>
          <w:spacing w:val="-1"/>
          <w:sz w:val="24"/>
        </w:rPr>
        <w:t xml:space="preserve">. </w:t>
      </w:r>
      <w:r w:rsidR="0042431D">
        <w:rPr>
          <w:rFonts w:ascii="Segoe UI" w:hAnsi="Segoe UI" w:cs="Segoe UI"/>
          <w:color w:val="172B4D"/>
          <w:spacing w:val="-1"/>
          <w:sz w:val="24"/>
        </w:rPr>
        <w:t>TPIs</w:t>
      </w:r>
      <w:r w:rsidRPr="37CB1003">
        <w:rPr>
          <w:rFonts w:ascii="Segoe UI" w:hAnsi="Segoe UI" w:cs="Segoe UI"/>
          <w:color w:val="172B4D"/>
          <w:spacing w:val="-1"/>
          <w:sz w:val="24"/>
        </w:rPr>
        <w:t xml:space="preserve"> are </w:t>
      </w:r>
      <w:r w:rsidR="005642A1">
        <w:rPr>
          <w:rFonts w:ascii="Segoe UI" w:hAnsi="Segoe UI" w:cs="Segoe UI"/>
          <w:color w:val="172B4D"/>
          <w:spacing w:val="-1"/>
          <w:sz w:val="24"/>
        </w:rPr>
        <w:t>digital transparency tool</w:t>
      </w:r>
      <w:r w:rsidR="00F53701">
        <w:rPr>
          <w:rFonts w:ascii="Segoe UI" w:hAnsi="Segoe UI" w:cs="Segoe UI"/>
          <w:color w:val="172B4D"/>
          <w:spacing w:val="-1"/>
          <w:sz w:val="24"/>
        </w:rPr>
        <w:t xml:space="preserve">s </w:t>
      </w:r>
      <w:r w:rsidRPr="37CB1003">
        <w:rPr>
          <w:rFonts w:ascii="Segoe UI" w:hAnsi="Segoe UI" w:cs="Segoe UI"/>
          <w:color w:val="172B4D"/>
          <w:spacing w:val="-1"/>
          <w:sz w:val="24"/>
        </w:rPr>
        <w:t>used to</w:t>
      </w:r>
      <w:r w:rsidR="005642A1">
        <w:rPr>
          <w:rFonts w:ascii="Segoe UI" w:hAnsi="Segoe UI" w:cs="Segoe UI"/>
          <w:color w:val="172B4D"/>
          <w:spacing w:val="-1"/>
          <w:sz w:val="24"/>
        </w:rPr>
        <w:t xml:space="preserve"> </w:t>
      </w:r>
      <w:r w:rsidR="00F53701">
        <w:rPr>
          <w:rFonts w:ascii="Segoe UI" w:hAnsi="Segoe UI" w:cs="Segoe UI"/>
          <w:color w:val="172B4D"/>
          <w:spacing w:val="-1"/>
          <w:sz w:val="24"/>
        </w:rPr>
        <w:t>self</w:t>
      </w:r>
      <w:r w:rsidR="00F53701" w:rsidRPr="37CB1003">
        <w:rPr>
          <w:rFonts w:ascii="Segoe UI" w:hAnsi="Segoe UI" w:cs="Segoe UI"/>
          <w:color w:val="172B4D"/>
          <w:spacing w:val="-1"/>
          <w:sz w:val="24"/>
        </w:rPr>
        <w:t>-determine</w:t>
      </w:r>
      <w:r w:rsidRPr="37CB1003">
        <w:rPr>
          <w:rFonts w:ascii="Segoe UI" w:hAnsi="Segoe UI" w:cs="Segoe UI"/>
          <w:color w:val="172B4D"/>
          <w:spacing w:val="-1"/>
          <w:sz w:val="24"/>
        </w:rPr>
        <w:t xml:space="preserve"> </w:t>
      </w:r>
      <w:r w:rsidR="005642A1">
        <w:rPr>
          <w:rFonts w:ascii="Segoe UI" w:hAnsi="Segoe UI" w:cs="Segoe UI"/>
          <w:color w:val="172B4D"/>
          <w:spacing w:val="-1"/>
          <w:sz w:val="24"/>
        </w:rPr>
        <w:t xml:space="preserve">how much a service </w:t>
      </w:r>
      <w:r w:rsidR="00F53701">
        <w:rPr>
          <w:rFonts w:ascii="Segoe UI" w:hAnsi="Segoe UI" w:cs="Segoe UI"/>
          <w:color w:val="172B4D"/>
          <w:spacing w:val="-1"/>
          <w:sz w:val="24"/>
        </w:rPr>
        <w:t xml:space="preserve">in </w:t>
      </w:r>
      <w:r w:rsidR="005642A1">
        <w:rPr>
          <w:rFonts w:ascii="Segoe UI" w:hAnsi="Segoe UI" w:cs="Segoe UI"/>
          <w:color w:val="172B4D"/>
          <w:spacing w:val="-1"/>
          <w:sz w:val="24"/>
        </w:rPr>
        <w:t>context can be trusted</w:t>
      </w:r>
      <w:r w:rsidRPr="37CB1003">
        <w:rPr>
          <w:rFonts w:ascii="Segoe UI" w:hAnsi="Segoe UI" w:cs="Segoe UI"/>
          <w:color w:val="172B4D"/>
          <w:spacing w:val="-1"/>
          <w:sz w:val="24"/>
        </w:rPr>
        <w:t>.</w:t>
      </w:r>
    </w:p>
    <w:p w14:paraId="661AB3B8" w14:textId="55424A23"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These </w:t>
      </w:r>
      <w:r w:rsidR="0042431D">
        <w:rPr>
          <w:rFonts w:ascii="Segoe UI" w:hAnsi="Segoe UI" w:cs="Segoe UI"/>
          <w:color w:val="172B4D"/>
          <w:spacing w:val="-1"/>
          <w:sz w:val="24"/>
        </w:rPr>
        <w:t>TPIs</w:t>
      </w:r>
      <w:r>
        <w:rPr>
          <w:rFonts w:ascii="Segoe UI" w:hAnsi="Segoe UI" w:cs="Segoe UI"/>
          <w:color w:val="172B4D"/>
          <w:spacing w:val="-1"/>
          <w:sz w:val="24"/>
        </w:rPr>
        <w:t xml:space="preserve"> </w:t>
      </w:r>
      <w:r w:rsidR="005642A1">
        <w:rPr>
          <w:rFonts w:ascii="Segoe UI" w:hAnsi="Segoe UI" w:cs="Segoe UI"/>
          <w:color w:val="172B4D"/>
          <w:spacing w:val="-1"/>
          <w:sz w:val="24"/>
        </w:rPr>
        <w:t>are designed to work with</w:t>
      </w:r>
      <w:r>
        <w:rPr>
          <w:rFonts w:ascii="Segoe UI" w:hAnsi="Segoe UI" w:cs="Segoe UI"/>
          <w:color w:val="172B4D"/>
          <w:spacing w:val="-1"/>
          <w:sz w:val="24"/>
        </w:rPr>
        <w:t xml:space="preserve"> open standards, </w:t>
      </w:r>
      <w:r w:rsidR="00F53701">
        <w:rPr>
          <w:rFonts w:ascii="Segoe UI" w:hAnsi="Segoe UI" w:cs="Segoe UI"/>
          <w:color w:val="172B4D"/>
          <w:spacing w:val="-1"/>
          <w:sz w:val="24"/>
        </w:rPr>
        <w:t xml:space="preserve">and licenses, e.g. </w:t>
      </w:r>
      <w:r w:rsidR="005642A1">
        <w:rPr>
          <w:rFonts w:ascii="Segoe UI" w:hAnsi="Segoe UI" w:cs="Segoe UI"/>
          <w:color w:val="172B4D"/>
          <w:spacing w:val="-1"/>
          <w:sz w:val="24"/>
        </w:rPr>
        <w:t xml:space="preserve">ANCR WG </w:t>
      </w:r>
      <w:r w:rsidR="00F53701">
        <w:rPr>
          <w:rFonts w:ascii="Segoe UI" w:hAnsi="Segoe UI" w:cs="Segoe UI"/>
          <w:color w:val="172B4D"/>
          <w:spacing w:val="-1"/>
          <w:sz w:val="24"/>
        </w:rPr>
        <w:t>r</w:t>
      </w:r>
      <w:r w:rsidR="005642A1">
        <w:rPr>
          <w:rFonts w:ascii="Segoe UI" w:hAnsi="Segoe UI" w:cs="Segoe UI"/>
          <w:color w:val="172B4D"/>
          <w:spacing w:val="-1"/>
          <w:sz w:val="24"/>
        </w:rPr>
        <w:t xml:space="preserve">oyalty </w:t>
      </w:r>
      <w:r w:rsidR="00F53701">
        <w:rPr>
          <w:rFonts w:ascii="Segoe UI" w:hAnsi="Segoe UI" w:cs="Segoe UI"/>
          <w:color w:val="172B4D"/>
          <w:spacing w:val="-1"/>
          <w:sz w:val="24"/>
        </w:rPr>
        <w:t>f</w:t>
      </w:r>
      <w:r w:rsidR="005642A1">
        <w:rPr>
          <w:rFonts w:ascii="Segoe UI" w:hAnsi="Segoe UI" w:cs="Segoe UI"/>
          <w:color w:val="172B4D"/>
          <w:spacing w:val="-1"/>
          <w:sz w:val="24"/>
        </w:rPr>
        <w:t xml:space="preserve">ree </w:t>
      </w:r>
      <w:r w:rsidR="00A10D0E">
        <w:rPr>
          <w:rFonts w:ascii="Segoe UI" w:hAnsi="Segoe UI" w:cs="Segoe UI"/>
          <w:color w:val="172B4D"/>
          <w:spacing w:val="-1"/>
          <w:sz w:val="24"/>
        </w:rPr>
        <w:t xml:space="preserve">license, </w:t>
      </w:r>
      <w:r w:rsidR="00F53701">
        <w:rPr>
          <w:rFonts w:ascii="Segoe UI" w:hAnsi="Segoe UI" w:cs="Segoe UI"/>
          <w:color w:val="172B4D"/>
          <w:spacing w:val="-1"/>
          <w:sz w:val="24"/>
        </w:rPr>
        <w:t>and</w:t>
      </w:r>
      <w:r>
        <w:rPr>
          <w:rFonts w:ascii="Segoe UI" w:hAnsi="Segoe UI" w:cs="Segoe UI"/>
          <w:color w:val="172B4D"/>
          <w:spacing w:val="-1"/>
          <w:sz w:val="24"/>
        </w:rPr>
        <w:t xml:space="preserve"> </w:t>
      </w:r>
      <w:r w:rsidR="00F53701">
        <w:rPr>
          <w:rFonts w:ascii="Segoe UI" w:hAnsi="Segoe UI" w:cs="Segoe UI"/>
          <w:color w:val="172B4D"/>
          <w:spacing w:val="-1"/>
          <w:sz w:val="24"/>
        </w:rPr>
        <w:t>open-source</w:t>
      </w:r>
      <w:r w:rsidR="00A10D0E">
        <w:rPr>
          <w:rFonts w:ascii="Segoe UI" w:hAnsi="Segoe UI" w:cs="Segoe UI"/>
          <w:color w:val="172B4D"/>
          <w:spacing w:val="-1"/>
          <w:sz w:val="24"/>
        </w:rPr>
        <w:t xml:space="preserve"> software</w:t>
      </w:r>
      <w:r>
        <w:rPr>
          <w:rFonts w:ascii="Segoe UI" w:hAnsi="Segoe UI" w:cs="Segoe UI"/>
          <w:color w:val="172B4D"/>
          <w:spacing w:val="-1"/>
          <w:sz w:val="24"/>
        </w:rPr>
        <w:t xml:space="preserve"> </w:t>
      </w:r>
      <w:r w:rsidR="00F53701">
        <w:rPr>
          <w:rFonts w:ascii="Segoe UI" w:hAnsi="Segoe UI" w:cs="Segoe UI"/>
          <w:color w:val="172B4D"/>
          <w:spacing w:val="-1"/>
          <w:sz w:val="24"/>
        </w:rPr>
        <w:t>to provide</w:t>
      </w:r>
      <w:r w:rsidR="00A10D0E">
        <w:rPr>
          <w:rFonts w:ascii="Segoe UI" w:hAnsi="Segoe UI" w:cs="Segoe UI"/>
          <w:color w:val="172B4D"/>
          <w:spacing w:val="-1"/>
          <w:sz w:val="24"/>
        </w:rPr>
        <w:t xml:space="preserve"> </w:t>
      </w:r>
      <w:r w:rsidR="00F53701">
        <w:rPr>
          <w:rFonts w:ascii="Segoe UI" w:hAnsi="Segoe UI" w:cs="Segoe UI"/>
          <w:color w:val="172B4D"/>
          <w:spacing w:val="-1"/>
          <w:sz w:val="24"/>
        </w:rPr>
        <w:t xml:space="preserve">adequate, and scalable Transparency </w:t>
      </w:r>
      <w:r w:rsidR="00A10D0E">
        <w:rPr>
          <w:rFonts w:ascii="Segoe UI" w:hAnsi="Segoe UI" w:cs="Segoe UI"/>
          <w:color w:val="172B4D"/>
          <w:spacing w:val="-1"/>
          <w:sz w:val="24"/>
        </w:rPr>
        <w:t xml:space="preserve">conformance. Transparency tools are required to be open in multiple </w:t>
      </w:r>
      <w:r w:rsidR="00F53701">
        <w:rPr>
          <w:rFonts w:ascii="Segoe UI" w:hAnsi="Segoe UI" w:cs="Segoe UI"/>
          <w:color w:val="172B4D"/>
          <w:spacing w:val="-1"/>
          <w:sz w:val="24"/>
        </w:rPr>
        <w:t>ways so that</w:t>
      </w:r>
      <w:r>
        <w:rPr>
          <w:rFonts w:ascii="Segoe UI" w:hAnsi="Segoe UI" w:cs="Segoe UI"/>
          <w:color w:val="172B4D"/>
          <w:spacing w:val="-1"/>
          <w:sz w:val="24"/>
        </w:rPr>
        <w:t xml:space="preserve"> people </w:t>
      </w:r>
      <w:r w:rsidR="00F53701">
        <w:rPr>
          <w:rFonts w:ascii="Segoe UI" w:hAnsi="Segoe UI" w:cs="Segoe UI"/>
          <w:color w:val="172B4D"/>
          <w:spacing w:val="-1"/>
          <w:sz w:val="24"/>
        </w:rPr>
        <w:t>can</w:t>
      </w:r>
      <w:r>
        <w:rPr>
          <w:rFonts w:ascii="Segoe UI" w:hAnsi="Segoe UI" w:cs="Segoe UI"/>
          <w:color w:val="172B4D"/>
          <w:spacing w:val="-1"/>
          <w:sz w:val="24"/>
        </w:rPr>
        <w:t xml:space="preserve"> use and create records they can own and keep across and independently of service providers. </w:t>
      </w:r>
      <w:r w:rsidR="00F53701">
        <w:rPr>
          <w:rFonts w:ascii="Segoe UI" w:hAnsi="Segoe UI" w:cs="Segoe UI"/>
          <w:color w:val="172B4D"/>
          <w:spacing w:val="-1"/>
          <w:sz w:val="24"/>
        </w:rPr>
        <w:t>It is a cornerstone of agency that the scheme puts in place.</w:t>
      </w:r>
    </w:p>
    <w:p w14:paraId="296D77CE"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TPI 1 is a measure of trust, so that when asked, “Do you trust (accept) a service”, you necessarily know who is processing your data before, during or after.” Overwhelmingly people indicate trust would be higher. if notified prior to data capture, which only makes sense.</w:t>
      </w:r>
    </w:p>
    <w:p w14:paraId="6799EB22" w14:textId="548756DD" w:rsidR="007236BD" w:rsidRDefault="007236BD" w:rsidP="37CB1003">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 xml:space="preserve">TPI 2 is the legally required </w:t>
      </w:r>
      <w:r w:rsidR="00F53701">
        <w:rPr>
          <w:rFonts w:ascii="Segoe UI" w:hAnsi="Segoe UI" w:cs="Segoe UI"/>
          <w:color w:val="172B4D"/>
          <w:spacing w:val="-1"/>
          <w:sz w:val="24"/>
        </w:rPr>
        <w:t>attributes, present</w:t>
      </w:r>
      <w:r w:rsidRPr="37CB1003">
        <w:rPr>
          <w:rFonts w:ascii="Segoe UI" w:hAnsi="Segoe UI" w:cs="Segoe UI"/>
          <w:color w:val="172B4D"/>
          <w:spacing w:val="-1"/>
          <w:sz w:val="24"/>
        </w:rPr>
        <w:t xml:space="preserve"> and available</w:t>
      </w:r>
      <w:r w:rsidR="00A10D0E">
        <w:rPr>
          <w:rFonts w:ascii="Segoe UI" w:hAnsi="Segoe UI" w:cs="Segoe UI"/>
          <w:color w:val="172B4D"/>
          <w:spacing w:val="-1"/>
          <w:sz w:val="24"/>
        </w:rPr>
        <w:t>. Are they machine readable</w:t>
      </w:r>
      <w:r w:rsidRPr="37CB1003">
        <w:rPr>
          <w:rFonts w:ascii="Segoe UI" w:hAnsi="Segoe UI" w:cs="Segoe UI"/>
          <w:color w:val="172B4D"/>
          <w:spacing w:val="-1"/>
          <w:sz w:val="24"/>
        </w:rPr>
        <w:t xml:space="preserve"> </w:t>
      </w:r>
    </w:p>
    <w:p w14:paraId="16DE5444" w14:textId="48D1F117" w:rsidR="007236BD" w:rsidRDefault="007236BD" w:rsidP="37CB1003">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TPI 3 is an indicator of how accessible, and inclusive, digital transparency is.</w:t>
      </w:r>
      <w:r w:rsidR="00A10D0E">
        <w:rPr>
          <w:rFonts w:ascii="Segoe UI" w:hAnsi="Segoe UI" w:cs="Segoe UI"/>
          <w:color w:val="172B4D"/>
          <w:spacing w:val="-1"/>
          <w:sz w:val="24"/>
        </w:rPr>
        <w:t xml:space="preserve">  Are the transparency attributes machine readable. </w:t>
      </w:r>
    </w:p>
    <w:p w14:paraId="6A53712B" w14:textId="39F7E284" w:rsidR="007236BD" w:rsidRDefault="007236BD" w:rsidP="37CB1003">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TPI 4 validates for the individual if security “</w:t>
      </w:r>
      <w:r w:rsidR="00A10D0E">
        <w:rPr>
          <w:rFonts w:ascii="Segoe UI" w:hAnsi="Segoe UI" w:cs="Segoe UI"/>
          <w:color w:val="172B4D"/>
          <w:spacing w:val="-1"/>
          <w:sz w:val="24"/>
        </w:rPr>
        <w:t>matching the controller jurisdiction</w:t>
      </w:r>
      <w:r w:rsidRPr="37CB1003">
        <w:rPr>
          <w:rFonts w:ascii="Segoe UI" w:hAnsi="Segoe UI" w:cs="Segoe UI"/>
          <w:color w:val="172B4D"/>
          <w:spacing w:val="-1"/>
          <w:sz w:val="24"/>
        </w:rPr>
        <w:t xml:space="preserve">” </w:t>
      </w:r>
      <w:r w:rsidR="00A10D0E">
        <w:rPr>
          <w:rFonts w:ascii="Segoe UI" w:hAnsi="Segoe UI" w:cs="Segoe UI"/>
          <w:color w:val="172B4D"/>
          <w:spacing w:val="-1"/>
          <w:sz w:val="24"/>
        </w:rPr>
        <w:t>to</w:t>
      </w:r>
      <w:r w:rsidRPr="37CB1003">
        <w:rPr>
          <w:rFonts w:ascii="Segoe UI" w:hAnsi="Segoe UI" w:cs="Segoe UI"/>
          <w:color w:val="172B4D"/>
          <w:spacing w:val="-1"/>
          <w:sz w:val="24"/>
        </w:rPr>
        <w:t xml:space="preserve"> addresses a critical </w:t>
      </w:r>
      <w:r w:rsidR="00A10D0E">
        <w:rPr>
          <w:rFonts w:ascii="Segoe UI" w:hAnsi="Segoe UI" w:cs="Segoe UI"/>
          <w:color w:val="172B4D"/>
          <w:spacing w:val="-1"/>
          <w:sz w:val="24"/>
        </w:rPr>
        <w:t xml:space="preserve">cross-border </w:t>
      </w:r>
      <w:r w:rsidRPr="37CB1003">
        <w:rPr>
          <w:rFonts w:ascii="Segoe UI" w:hAnsi="Segoe UI" w:cs="Segoe UI"/>
          <w:color w:val="172B4D"/>
          <w:spacing w:val="-1"/>
          <w:sz w:val="24"/>
        </w:rPr>
        <w:t xml:space="preserve">security </w:t>
      </w:r>
      <w:r w:rsidR="00A10D0E">
        <w:rPr>
          <w:rFonts w:ascii="Segoe UI" w:hAnsi="Segoe UI" w:cs="Segoe UI"/>
          <w:color w:val="172B4D"/>
          <w:spacing w:val="-1"/>
          <w:sz w:val="24"/>
        </w:rPr>
        <w:t>challenge</w:t>
      </w:r>
      <w:r w:rsidRPr="37CB1003">
        <w:rPr>
          <w:rFonts w:ascii="Segoe UI" w:hAnsi="Segoe UI" w:cs="Segoe UI"/>
          <w:color w:val="172B4D"/>
          <w:spacing w:val="-1"/>
          <w:sz w:val="24"/>
        </w:rPr>
        <w:t xml:space="preserve"> widely overlooked today. </w:t>
      </w:r>
    </w:p>
    <w:p w14:paraId="3D781855" w14:textId="7458B0F5" w:rsidR="37CB1003" w:rsidRPr="00A10D0E" w:rsidRDefault="007236BD" w:rsidP="00A10D0E">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  </w:t>
      </w:r>
    </w:p>
    <w:p w14:paraId="16EB47E4" w14:textId="2F9DA3F3" w:rsidR="37CB1003" w:rsidRDefault="00F53701" w:rsidP="37CB1003">
      <w:pPr>
        <w:shd w:val="clear" w:color="auto" w:fill="FFFFFF" w:themeFill="background1"/>
        <w:spacing w:before="100" w:after="100"/>
        <w:rPr>
          <w:rFonts w:ascii="Segoe UI" w:hAnsi="Segoe UI" w:cs="Segoe UI"/>
          <w:color w:val="172B4D"/>
          <w:sz w:val="24"/>
        </w:rPr>
      </w:pPr>
      <w:r>
        <w:rPr>
          <w:rFonts w:ascii="Segoe UI" w:hAnsi="Segoe UI" w:cs="Segoe UI"/>
          <w:color w:val="172B4D"/>
          <w:sz w:val="24"/>
        </w:rPr>
        <w:t xml:space="preserve">This is a 1.0 </w:t>
      </w:r>
      <w:r w:rsidR="00353323">
        <w:rPr>
          <w:rFonts w:ascii="Segoe UI" w:hAnsi="Segoe UI" w:cs="Segoe UI"/>
          <w:color w:val="172B4D"/>
          <w:sz w:val="24"/>
        </w:rPr>
        <w:t>document;</w:t>
      </w:r>
      <w:r>
        <w:rPr>
          <w:rFonts w:ascii="Segoe UI" w:hAnsi="Segoe UI" w:cs="Segoe UI"/>
          <w:color w:val="172B4D"/>
          <w:sz w:val="24"/>
        </w:rPr>
        <w:t xml:space="preserve"> we look forward to its evolution.</w:t>
      </w:r>
    </w:p>
    <w:p w14:paraId="368EF1DF" w14:textId="16C52ECD" w:rsidR="007236BD" w:rsidRDefault="007236BD" w:rsidP="00E62675">
      <w:pPr>
        <w:pStyle w:val="AppendixTitle"/>
      </w:pPr>
      <w:bookmarkStart w:id="25" w:name="_Toc146006688"/>
      <w:r>
        <w:lastRenderedPageBreak/>
        <w:t xml:space="preserve">TPI Compliance Assessment Scheme </w:t>
      </w:r>
      <w:r w:rsidR="00A53216">
        <w:t xml:space="preserve">Part </w:t>
      </w:r>
      <w:r>
        <w:t>2</w:t>
      </w:r>
      <w:bookmarkEnd w:id="25"/>
      <w:r>
        <w:t xml:space="preserve"> </w:t>
      </w:r>
    </w:p>
    <w:p w14:paraId="24E1CCD5" w14:textId="77777777" w:rsidR="007236BD" w:rsidRDefault="007236BD" w:rsidP="00E62675">
      <w:pPr>
        <w:pStyle w:val="AppendixHeading2"/>
      </w:pPr>
      <w:bookmarkStart w:id="26" w:name="_Toc146006689"/>
      <w:r>
        <w:t>Operational Transparency Assessment</w:t>
      </w:r>
      <w:bookmarkEnd w:id="26"/>
    </w:p>
    <w:p w14:paraId="057BD289" w14:textId="562F11D4" w:rsidR="007236BD" w:rsidRDefault="00F53701"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The following describes an assessment using the </w:t>
      </w:r>
      <w:r w:rsidR="007236BD">
        <w:rPr>
          <w:rFonts w:ascii="Segoe UI" w:hAnsi="Segoe UI" w:cs="Segoe UI"/>
          <w:color w:val="172B4D"/>
          <w:spacing w:val="-1"/>
          <w:sz w:val="24"/>
        </w:rPr>
        <w:t>TPI</w:t>
      </w:r>
      <w:r>
        <w:rPr>
          <w:rFonts w:ascii="Segoe UI" w:hAnsi="Segoe UI" w:cs="Segoe UI"/>
          <w:color w:val="172B4D"/>
          <w:spacing w:val="-1"/>
          <w:sz w:val="24"/>
        </w:rPr>
        <w:t>s to means O</w:t>
      </w:r>
      <w:r w:rsidR="007236BD">
        <w:rPr>
          <w:rFonts w:ascii="Segoe UI" w:hAnsi="Segoe UI" w:cs="Segoe UI"/>
          <w:color w:val="172B4D"/>
          <w:spacing w:val="-1"/>
          <w:sz w:val="24"/>
        </w:rPr>
        <w:t xml:space="preserve">perational </w:t>
      </w:r>
      <w:r w:rsidR="0023596C">
        <w:rPr>
          <w:rFonts w:ascii="Segoe UI" w:hAnsi="Segoe UI" w:cs="Segoe UI"/>
          <w:color w:val="172B4D"/>
          <w:spacing w:val="-1"/>
          <w:sz w:val="24"/>
        </w:rPr>
        <w:t>Transparency</w:t>
      </w:r>
      <w:r w:rsidR="007236BD">
        <w:rPr>
          <w:rFonts w:ascii="Segoe UI" w:hAnsi="Segoe UI" w:cs="Segoe UI"/>
          <w:color w:val="172B4D"/>
          <w:spacing w:val="-1"/>
          <w:sz w:val="24"/>
        </w:rPr>
        <w:t xml:space="preserve"> </w:t>
      </w:r>
      <w:r>
        <w:rPr>
          <w:rFonts w:ascii="Segoe UI" w:hAnsi="Segoe UI" w:cs="Segoe UI"/>
          <w:color w:val="172B4D"/>
          <w:spacing w:val="-1"/>
          <w:sz w:val="24"/>
        </w:rPr>
        <w:t>and assurance.</w:t>
      </w:r>
    </w:p>
    <w:p w14:paraId="7A488C5C" w14:textId="388990F7" w:rsidR="007236BD" w:rsidRPr="00253DF6" w:rsidRDefault="00F53701"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Most often</w:t>
      </w:r>
      <w:r w:rsidR="007236BD">
        <w:rPr>
          <w:rFonts w:ascii="Segoe UI" w:hAnsi="Segoe UI" w:cs="Segoe UI"/>
          <w:color w:val="172B4D"/>
          <w:spacing w:val="-1"/>
          <w:sz w:val="24"/>
        </w:rPr>
        <w:t xml:space="preserve"> </w:t>
      </w:r>
      <w:r>
        <w:rPr>
          <w:rFonts w:ascii="Segoe UI" w:hAnsi="Segoe UI" w:cs="Segoe UI"/>
          <w:color w:val="172B4D"/>
          <w:spacing w:val="-1"/>
          <w:sz w:val="24"/>
        </w:rPr>
        <w:t xml:space="preserve">for the PII Principal </w:t>
      </w:r>
      <w:r w:rsidR="007236BD">
        <w:rPr>
          <w:rFonts w:ascii="Segoe UI" w:hAnsi="Segoe UI" w:cs="Segoe UI"/>
          <w:color w:val="172B4D"/>
          <w:spacing w:val="-1"/>
          <w:sz w:val="24"/>
        </w:rPr>
        <w:t xml:space="preserve">there </w:t>
      </w:r>
      <w:r>
        <w:rPr>
          <w:rFonts w:ascii="Segoe UI" w:hAnsi="Segoe UI" w:cs="Segoe UI"/>
          <w:color w:val="172B4D"/>
          <w:spacing w:val="-1"/>
          <w:sz w:val="24"/>
        </w:rPr>
        <w:t>are</w:t>
      </w:r>
      <w:r w:rsidR="007236BD">
        <w:rPr>
          <w:rFonts w:ascii="Segoe UI" w:hAnsi="Segoe UI" w:cs="Segoe UI"/>
          <w:color w:val="172B4D"/>
          <w:spacing w:val="-1"/>
          <w:sz w:val="24"/>
        </w:rPr>
        <w:t xml:space="preserve"> missing, but required for operational digital governance, identifying attributes,</w:t>
      </w:r>
      <w:r>
        <w:rPr>
          <w:rFonts w:ascii="Segoe UI" w:hAnsi="Segoe UI" w:cs="Segoe UI"/>
          <w:color w:val="172B4D"/>
          <w:spacing w:val="-1"/>
          <w:sz w:val="24"/>
        </w:rPr>
        <w:t xml:space="preserve"> controlled, and</w:t>
      </w:r>
      <w:r w:rsidR="007236BD">
        <w:rPr>
          <w:rFonts w:ascii="Segoe UI" w:hAnsi="Segoe UI" w:cs="Segoe UI"/>
          <w:color w:val="172B4D"/>
          <w:spacing w:val="-1"/>
          <w:sz w:val="24"/>
        </w:rPr>
        <w:t xml:space="preserve"> held by </w:t>
      </w:r>
      <w:r>
        <w:rPr>
          <w:rFonts w:ascii="Segoe UI" w:hAnsi="Segoe UI" w:cs="Segoe UI"/>
          <w:color w:val="172B4D"/>
          <w:spacing w:val="-1"/>
          <w:sz w:val="24"/>
        </w:rPr>
        <w:t xml:space="preserve">PII Controllers with </w:t>
      </w:r>
      <w:r w:rsidR="007236BD">
        <w:rPr>
          <w:rFonts w:ascii="Segoe UI" w:hAnsi="Segoe UI" w:cs="Segoe UI"/>
          <w:color w:val="172B4D"/>
          <w:spacing w:val="-1"/>
          <w:sz w:val="24"/>
        </w:rPr>
        <w:t>commercial interest</w:t>
      </w:r>
      <w:r>
        <w:rPr>
          <w:rFonts w:ascii="Segoe UI" w:hAnsi="Segoe UI" w:cs="Segoe UI"/>
          <w:color w:val="172B4D"/>
          <w:spacing w:val="-1"/>
          <w:sz w:val="24"/>
        </w:rPr>
        <w:t xml:space="preserve">s. </w:t>
      </w:r>
      <w:r w:rsidR="007236BD">
        <w:rPr>
          <w:rFonts w:ascii="Segoe UI" w:hAnsi="Segoe UI" w:cs="Segoe UI"/>
          <w:color w:val="172B4D"/>
          <w:spacing w:val="-1"/>
          <w:sz w:val="24"/>
        </w:rPr>
        <w:t xml:space="preserve"> </w:t>
      </w:r>
      <w:r>
        <w:rPr>
          <w:rFonts w:ascii="Segoe UI" w:hAnsi="Segoe UI" w:cs="Segoe UI"/>
          <w:color w:val="172B4D"/>
          <w:spacing w:val="-1"/>
          <w:sz w:val="24"/>
        </w:rPr>
        <w:t>This scheme looks to</w:t>
      </w:r>
      <w:r w:rsidR="007236BD">
        <w:rPr>
          <w:rFonts w:ascii="Segoe UI" w:hAnsi="Segoe UI" w:cs="Segoe UI"/>
          <w:color w:val="172B4D"/>
          <w:spacing w:val="-1"/>
          <w:sz w:val="24"/>
        </w:rPr>
        <w:t xml:space="preserve"> systemically capture and control </w:t>
      </w:r>
      <w:r>
        <w:rPr>
          <w:rFonts w:ascii="Segoe UI" w:hAnsi="Segoe UI" w:cs="Segoe UI"/>
          <w:color w:val="172B4D"/>
          <w:spacing w:val="-1"/>
          <w:sz w:val="24"/>
        </w:rPr>
        <w:t xml:space="preserve">these attributes as </w:t>
      </w:r>
      <w:r w:rsidR="007236BD">
        <w:rPr>
          <w:rFonts w:ascii="Segoe UI" w:hAnsi="Segoe UI" w:cs="Segoe UI"/>
          <w:color w:val="172B4D"/>
          <w:spacing w:val="-1"/>
          <w:sz w:val="24"/>
        </w:rPr>
        <w:t>digital commons assets</w:t>
      </w:r>
      <w:r>
        <w:rPr>
          <w:rFonts w:ascii="Segoe UI" w:hAnsi="Segoe UI" w:cs="Segoe UI"/>
          <w:color w:val="172B4D"/>
          <w:spacing w:val="-1"/>
          <w:sz w:val="24"/>
        </w:rPr>
        <w:t xml:space="preserve"> turned into public infrastructure to support Operational Transparency</w:t>
      </w:r>
      <w:r w:rsidR="007236BD">
        <w:rPr>
          <w:rFonts w:ascii="Segoe UI" w:hAnsi="Segoe UI" w:cs="Segoe UI"/>
          <w:color w:val="172B4D"/>
          <w:spacing w:val="-1"/>
          <w:sz w:val="24"/>
        </w:rPr>
        <w:t xml:space="preserve">.  </w:t>
      </w:r>
    </w:p>
    <w:p w14:paraId="4C3DA746" w14:textId="073862A1" w:rsidR="007236BD" w:rsidRPr="00502E0C" w:rsidRDefault="007236BD" w:rsidP="37CB1003">
      <w:pPr>
        <w:pStyle w:val="ListParagraph"/>
        <w:numPr>
          <w:ilvl w:val="0"/>
          <w:numId w:val="186"/>
        </w:numPr>
        <w:shd w:val="clear" w:color="auto" w:fill="FFFFFF" w:themeFill="background1"/>
        <w:suppressAutoHyphens/>
        <w:autoSpaceDN w:val="0"/>
        <w:spacing w:before="100" w:after="100"/>
        <w:rPr>
          <w:rFonts w:ascii="Segoe UI" w:hAnsi="Segoe UI" w:cs="Segoe UI"/>
          <w:color w:val="172B4D"/>
          <w:spacing w:val="-1"/>
          <w:sz w:val="24"/>
        </w:rPr>
      </w:pPr>
      <w:r w:rsidRPr="37CB1003">
        <w:rPr>
          <w:rFonts w:ascii="Segoe UI" w:hAnsi="Segoe UI" w:cs="Segoe UI"/>
          <w:color w:val="172B4D"/>
          <w:spacing w:val="-1"/>
          <w:sz w:val="24"/>
        </w:rPr>
        <w:t xml:space="preserve">Transparency </w:t>
      </w:r>
      <w:r w:rsidR="00F53701">
        <w:rPr>
          <w:rFonts w:ascii="Segoe UI" w:hAnsi="Segoe UI" w:cs="Segoe UI"/>
          <w:color w:val="172B4D"/>
          <w:spacing w:val="-1"/>
          <w:sz w:val="24"/>
        </w:rPr>
        <w:t xml:space="preserve">is </w:t>
      </w:r>
      <w:r w:rsidRPr="37CB1003">
        <w:rPr>
          <w:rFonts w:ascii="Segoe UI" w:hAnsi="Segoe UI" w:cs="Segoe UI"/>
          <w:color w:val="172B4D"/>
          <w:spacing w:val="-1"/>
          <w:sz w:val="24"/>
        </w:rPr>
        <w:t xml:space="preserve">required to be available in context, </w:t>
      </w:r>
      <w:r w:rsidR="00F53701">
        <w:rPr>
          <w:rFonts w:ascii="Segoe UI" w:hAnsi="Segoe UI" w:cs="Segoe UI"/>
          <w:color w:val="172B4D"/>
          <w:spacing w:val="-1"/>
          <w:sz w:val="24"/>
        </w:rPr>
        <w:t xml:space="preserve">i.e., </w:t>
      </w:r>
      <w:r w:rsidRPr="37CB1003">
        <w:rPr>
          <w:rFonts w:ascii="Segoe UI" w:hAnsi="Segoe UI" w:cs="Segoe UI"/>
          <w:color w:val="172B4D"/>
          <w:spacing w:val="-1"/>
          <w:sz w:val="24"/>
        </w:rPr>
        <w:t>during the time when PII is obtained (found in Transparency Statement or Privacy Policy</w:t>
      </w:r>
      <w:r w:rsidR="00F53701">
        <w:rPr>
          <w:rFonts w:ascii="Segoe UI" w:hAnsi="Segoe UI" w:cs="Segoe UI"/>
          <w:color w:val="172B4D"/>
          <w:spacing w:val="-1"/>
          <w:sz w:val="24"/>
        </w:rPr>
        <w:t>).</w:t>
      </w:r>
      <w:r w:rsidR="00F53701">
        <w:rPr>
          <w:rStyle w:val="FootnoteReference"/>
          <w:rFonts w:ascii="Segoe UI" w:hAnsi="Segoe UI" w:cs="Segoe UI"/>
          <w:color w:val="172B4D"/>
          <w:spacing w:val="-1"/>
          <w:sz w:val="24"/>
        </w:rPr>
        <w:footnoteReference w:id="7"/>
      </w:r>
    </w:p>
    <w:p w14:paraId="7446FA06" w14:textId="07749674" w:rsidR="007236BD" w:rsidRDefault="00F53701"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Time period</w:t>
      </w:r>
      <w:r w:rsidR="007236BD">
        <w:rPr>
          <w:rFonts w:ascii="Segoe UI" w:hAnsi="Segoe UI" w:cs="Segoe UI"/>
          <w:color w:val="172B4D"/>
          <w:spacing w:val="-1"/>
          <w:sz w:val="24"/>
        </w:rPr>
        <w:t xml:space="preserve"> data stored</w:t>
      </w:r>
      <w:r>
        <w:rPr>
          <w:rFonts w:ascii="Segoe UI" w:hAnsi="Segoe UI" w:cs="Segoe UI"/>
          <w:color w:val="172B4D"/>
          <w:spacing w:val="-1"/>
          <w:sz w:val="24"/>
        </w:rPr>
        <w:t>.</w:t>
      </w:r>
    </w:p>
    <w:p w14:paraId="61F2B0F6" w14:textId="68784062" w:rsidR="007236BD" w:rsidRDefault="007236BD"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Existence of rights/controls to access and rectify</w:t>
      </w:r>
      <w:r w:rsidR="00F53701">
        <w:rPr>
          <w:rFonts w:ascii="Segoe UI" w:hAnsi="Segoe UI" w:cs="Segoe UI"/>
          <w:color w:val="172B4D"/>
          <w:spacing w:val="-1"/>
          <w:sz w:val="24"/>
        </w:rPr>
        <w:t>.</w:t>
      </w:r>
    </w:p>
    <w:p w14:paraId="367BC614" w14:textId="1B0AFC42" w:rsidR="007236BD" w:rsidRDefault="007236BD"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Existence of right to manage consent</w:t>
      </w:r>
      <w:r w:rsidR="00F53701">
        <w:rPr>
          <w:rFonts w:ascii="Segoe UI" w:hAnsi="Segoe UI" w:cs="Segoe UI"/>
          <w:color w:val="172B4D"/>
          <w:spacing w:val="-1"/>
          <w:sz w:val="24"/>
        </w:rPr>
        <w:t>.</w:t>
      </w:r>
    </w:p>
    <w:p w14:paraId="456AB8A5" w14:textId="28E2FA1C" w:rsidR="007236BD" w:rsidRDefault="007236BD"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Existence of right to lodge a complaint with a </w:t>
      </w:r>
      <w:r w:rsidR="00F53701">
        <w:rPr>
          <w:rFonts w:ascii="Segoe UI" w:hAnsi="Segoe UI" w:cs="Segoe UI"/>
          <w:color w:val="172B4D"/>
          <w:spacing w:val="-1"/>
          <w:sz w:val="24"/>
        </w:rPr>
        <w:t>Data Protection Authority (</w:t>
      </w:r>
      <w:r>
        <w:rPr>
          <w:rFonts w:ascii="Segoe UI" w:hAnsi="Segoe UI" w:cs="Segoe UI"/>
          <w:color w:val="172B4D"/>
          <w:spacing w:val="-1"/>
          <w:sz w:val="24"/>
        </w:rPr>
        <w:t>DPA</w:t>
      </w:r>
      <w:r w:rsidR="00F53701">
        <w:rPr>
          <w:rFonts w:ascii="Segoe UI" w:hAnsi="Segoe UI" w:cs="Segoe UI"/>
          <w:color w:val="172B4D"/>
          <w:spacing w:val="-1"/>
          <w:sz w:val="24"/>
        </w:rPr>
        <w:t>).</w:t>
      </w:r>
    </w:p>
    <w:p w14:paraId="2A3A6171" w14:textId="1037CD37" w:rsidR="007236BD" w:rsidRDefault="007236BD"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Whether processing is based under a statutory, or contractual context</w:t>
      </w:r>
      <w:r w:rsidR="00F53701">
        <w:rPr>
          <w:rFonts w:ascii="Segoe UI" w:hAnsi="Segoe UI" w:cs="Segoe UI"/>
          <w:color w:val="172B4D"/>
          <w:spacing w:val="-1"/>
          <w:sz w:val="24"/>
        </w:rPr>
        <w:t>,</w:t>
      </w:r>
      <w:r>
        <w:rPr>
          <w:rFonts w:ascii="Segoe UI" w:hAnsi="Segoe UI" w:cs="Segoe UI"/>
          <w:color w:val="172B4D"/>
          <w:spacing w:val="-1"/>
          <w:sz w:val="24"/>
        </w:rPr>
        <w:t xml:space="preserve"> or whether necessary for </w:t>
      </w:r>
      <w:r w:rsidR="00F53701">
        <w:rPr>
          <w:rFonts w:ascii="Segoe UI" w:hAnsi="Segoe UI" w:cs="Segoe UI"/>
          <w:color w:val="172B4D"/>
          <w:spacing w:val="-1"/>
          <w:sz w:val="24"/>
        </w:rPr>
        <w:t xml:space="preserve">entering </w:t>
      </w:r>
      <w:r>
        <w:rPr>
          <w:rFonts w:ascii="Segoe UI" w:hAnsi="Segoe UI" w:cs="Segoe UI"/>
          <w:color w:val="172B4D"/>
          <w:spacing w:val="-1"/>
          <w:sz w:val="24"/>
        </w:rPr>
        <w:t>a contract, if the PII is obliged</w:t>
      </w:r>
      <w:r w:rsidR="00F53701">
        <w:rPr>
          <w:rFonts w:ascii="Segoe UI" w:hAnsi="Segoe UI" w:cs="Segoe UI"/>
          <w:color w:val="172B4D"/>
          <w:spacing w:val="-1"/>
          <w:sz w:val="24"/>
        </w:rPr>
        <w:t>,</w:t>
      </w:r>
      <w:r>
        <w:rPr>
          <w:rFonts w:ascii="Segoe UI" w:hAnsi="Segoe UI" w:cs="Segoe UI"/>
          <w:color w:val="172B4D"/>
          <w:spacing w:val="-1"/>
          <w:sz w:val="24"/>
        </w:rPr>
        <w:t xml:space="preserve"> and the consequences of failure to provide this data</w:t>
      </w:r>
      <w:r w:rsidR="00F53701">
        <w:rPr>
          <w:rFonts w:ascii="Segoe UI" w:hAnsi="Segoe UI" w:cs="Segoe UI"/>
          <w:color w:val="172B4D"/>
          <w:spacing w:val="-1"/>
          <w:sz w:val="24"/>
        </w:rPr>
        <w:t>.</w:t>
      </w:r>
      <w:r w:rsidR="00F53701">
        <w:rPr>
          <w:rStyle w:val="FootnoteReference"/>
          <w:rFonts w:ascii="Segoe UI" w:hAnsi="Segoe UI" w:cs="Segoe UI"/>
          <w:color w:val="172B4D"/>
          <w:spacing w:val="-1"/>
          <w:sz w:val="24"/>
        </w:rPr>
        <w:footnoteReference w:id="8"/>
      </w:r>
    </w:p>
    <w:p w14:paraId="7F88BFFD" w14:textId="77777777" w:rsidR="007236BD" w:rsidRDefault="007236BD" w:rsidP="007236BD">
      <w:pPr>
        <w:pStyle w:val="ListParagraph"/>
        <w:numPr>
          <w:ilvl w:val="1"/>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Existence of </w:t>
      </w:r>
    </w:p>
    <w:p w14:paraId="3C3A5A86" w14:textId="61DE8A93" w:rsidR="007236BD" w:rsidRDefault="007236BD" w:rsidP="37CB1003">
      <w:pPr>
        <w:pStyle w:val="ListParagraph"/>
        <w:numPr>
          <w:ilvl w:val="2"/>
          <w:numId w:val="186"/>
        </w:numPr>
        <w:shd w:val="clear" w:color="auto" w:fill="FFFFFF" w:themeFill="background1"/>
        <w:suppressAutoHyphens/>
        <w:autoSpaceDN w:val="0"/>
        <w:spacing w:before="100" w:after="100"/>
        <w:rPr>
          <w:rFonts w:ascii="Segoe UI" w:hAnsi="Segoe UI" w:cs="Segoe UI"/>
          <w:color w:val="172B4D"/>
          <w:spacing w:val="-1"/>
          <w:sz w:val="24"/>
        </w:rPr>
      </w:pPr>
      <w:r w:rsidRPr="37CB1003">
        <w:rPr>
          <w:rFonts w:ascii="Segoe UI" w:hAnsi="Segoe UI" w:cs="Segoe UI"/>
          <w:color w:val="172B4D"/>
          <w:spacing w:val="-1"/>
          <w:sz w:val="24"/>
        </w:rPr>
        <w:t xml:space="preserve">AI, or any </w:t>
      </w:r>
      <w:r w:rsidR="00F53701">
        <w:rPr>
          <w:rFonts w:ascii="Segoe UI" w:hAnsi="Segoe UI" w:cs="Segoe UI"/>
          <w:color w:val="172B4D"/>
          <w:spacing w:val="-1"/>
          <w:sz w:val="24"/>
        </w:rPr>
        <w:t>a</w:t>
      </w:r>
      <w:r w:rsidRPr="37CB1003">
        <w:rPr>
          <w:rFonts w:ascii="Segoe UI" w:hAnsi="Segoe UI" w:cs="Segoe UI"/>
          <w:color w:val="172B4D"/>
          <w:spacing w:val="-1"/>
          <w:sz w:val="24"/>
        </w:rPr>
        <w:t xml:space="preserve">utomated decision-making technology </w:t>
      </w:r>
    </w:p>
    <w:p w14:paraId="25AFAC36" w14:textId="419E2E43" w:rsidR="007236BD" w:rsidRDefault="00F53701" w:rsidP="007236BD">
      <w:pPr>
        <w:pStyle w:val="ListParagraph"/>
        <w:numPr>
          <w:ilvl w:val="2"/>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D</w:t>
      </w:r>
      <w:r w:rsidR="007236BD">
        <w:rPr>
          <w:rFonts w:ascii="Segoe UI" w:hAnsi="Segoe UI" w:cs="Segoe UI"/>
          <w:color w:val="172B4D"/>
          <w:spacing w:val="-1"/>
          <w:sz w:val="24"/>
        </w:rPr>
        <w:t>igital identity management surveillance technologies</w:t>
      </w:r>
    </w:p>
    <w:p w14:paraId="5F6E4BD0" w14:textId="20DBEEF2" w:rsidR="007236BD" w:rsidRDefault="00F53701" w:rsidP="007236BD">
      <w:pPr>
        <w:pStyle w:val="ListParagraph"/>
        <w:numPr>
          <w:ilvl w:val="2"/>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A</w:t>
      </w:r>
      <w:r w:rsidR="007236BD">
        <w:rPr>
          <w:rFonts w:ascii="Segoe UI" w:hAnsi="Segoe UI" w:cs="Segoe UI"/>
          <w:color w:val="172B4D"/>
          <w:spacing w:val="-1"/>
          <w:sz w:val="24"/>
        </w:rPr>
        <w:t>ny profiles</w:t>
      </w:r>
      <w:r>
        <w:rPr>
          <w:rFonts w:ascii="Segoe UI" w:hAnsi="Segoe UI" w:cs="Segoe UI"/>
          <w:color w:val="172B4D"/>
          <w:spacing w:val="-1"/>
          <w:sz w:val="24"/>
        </w:rPr>
        <w:t>, or graphs</w:t>
      </w:r>
      <w:r w:rsidR="007236BD">
        <w:rPr>
          <w:rFonts w:ascii="Segoe UI" w:hAnsi="Segoe UI" w:cs="Segoe UI"/>
          <w:color w:val="172B4D"/>
          <w:spacing w:val="-1"/>
          <w:sz w:val="24"/>
        </w:rPr>
        <w:t xml:space="preserve"> generated</w:t>
      </w:r>
    </w:p>
    <w:p w14:paraId="255F4D3F" w14:textId="099545DE" w:rsidR="007236BD" w:rsidRDefault="007236BD" w:rsidP="007236BD">
      <w:pPr>
        <w:pStyle w:val="ListParagraph"/>
        <w:numPr>
          <w:ilvl w:val="2"/>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Meaningful information about the logic involved</w:t>
      </w:r>
    </w:p>
    <w:p w14:paraId="542325D4" w14:textId="069B920F" w:rsidR="007236BD" w:rsidRDefault="00F53701" w:rsidP="007236BD">
      <w:pPr>
        <w:pStyle w:val="ListParagraph"/>
        <w:numPr>
          <w:ilvl w:val="3"/>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It</w:t>
      </w:r>
      <w:r w:rsidR="007236BD">
        <w:rPr>
          <w:rFonts w:ascii="Segoe UI" w:hAnsi="Segoe UI" w:cs="Segoe UI"/>
          <w:color w:val="172B4D"/>
          <w:spacing w:val="-1"/>
          <w:sz w:val="24"/>
        </w:rPr>
        <w:t xml:space="preserve"> significance</w:t>
      </w:r>
      <w:r>
        <w:rPr>
          <w:rFonts w:ascii="Segoe UI" w:hAnsi="Segoe UI" w:cs="Segoe UI"/>
          <w:color w:val="172B4D"/>
          <w:spacing w:val="-1"/>
          <w:sz w:val="24"/>
        </w:rPr>
        <w:t xml:space="preserve"> in overall policy or processing</w:t>
      </w:r>
    </w:p>
    <w:p w14:paraId="636F1BD7" w14:textId="7D28609C" w:rsidR="007236BD" w:rsidRDefault="007236BD" w:rsidP="007236BD">
      <w:pPr>
        <w:pStyle w:val="ListParagraph"/>
        <w:numPr>
          <w:ilvl w:val="3"/>
          <w:numId w:val="186"/>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Expected consequences for and to </w:t>
      </w:r>
      <w:r w:rsidR="00F53701">
        <w:rPr>
          <w:rFonts w:ascii="Segoe UI" w:hAnsi="Segoe UI" w:cs="Segoe UI"/>
          <w:color w:val="172B4D"/>
          <w:spacing w:val="-1"/>
          <w:sz w:val="24"/>
        </w:rPr>
        <w:t xml:space="preserve">PII Principal - </w:t>
      </w:r>
      <w:r>
        <w:rPr>
          <w:rFonts w:ascii="Segoe UI" w:hAnsi="Segoe UI" w:cs="Segoe UI"/>
          <w:color w:val="172B4D"/>
          <w:spacing w:val="-1"/>
          <w:sz w:val="24"/>
        </w:rPr>
        <w:t xml:space="preserve">Data </w:t>
      </w:r>
      <w:r w:rsidR="00F53701">
        <w:rPr>
          <w:rFonts w:ascii="Segoe UI" w:hAnsi="Segoe UI" w:cs="Segoe UI"/>
          <w:color w:val="172B4D"/>
          <w:spacing w:val="-1"/>
          <w:sz w:val="24"/>
        </w:rPr>
        <w:t>S</w:t>
      </w:r>
      <w:r>
        <w:rPr>
          <w:rFonts w:ascii="Segoe UI" w:hAnsi="Segoe UI" w:cs="Segoe UI"/>
          <w:color w:val="172B4D"/>
          <w:spacing w:val="-1"/>
          <w:sz w:val="24"/>
        </w:rPr>
        <w:t>ubject</w:t>
      </w:r>
    </w:p>
    <w:p w14:paraId="388C018A" w14:textId="77777777" w:rsidR="007236BD" w:rsidRPr="00253DF6" w:rsidRDefault="007236BD" w:rsidP="007236BD"/>
    <w:p w14:paraId="6E23DD54" w14:textId="4FDED054" w:rsidR="007236BD" w:rsidRDefault="007236BD" w:rsidP="00E62675">
      <w:pPr>
        <w:pStyle w:val="AppendixTitle"/>
      </w:pPr>
      <w:bookmarkStart w:id="27" w:name="_Toc146006690"/>
      <w:r>
        <w:lastRenderedPageBreak/>
        <w:t>TPI Assessment Guidance</w:t>
      </w:r>
      <w:bookmarkEnd w:id="27"/>
      <w:r>
        <w:t xml:space="preserve"> </w:t>
      </w:r>
    </w:p>
    <w:p w14:paraId="70EEC351" w14:textId="035CB241" w:rsidR="007236BD" w:rsidRDefault="007236BD" w:rsidP="37CB1003">
      <w:pPr>
        <w:shd w:val="clear" w:color="auto" w:fill="FFFFFF" w:themeFill="background1"/>
        <w:spacing w:before="100" w:after="100"/>
        <w:rPr>
          <w:rFonts w:ascii="Segoe UI" w:hAnsi="Segoe UI" w:cs="Segoe UI"/>
          <w:color w:val="172B4D"/>
          <w:spacing w:val="-1"/>
          <w:sz w:val="24"/>
        </w:rPr>
      </w:pPr>
      <w:r w:rsidRPr="37CB1003">
        <w:rPr>
          <w:rFonts w:ascii="Segoe UI" w:hAnsi="Segoe UI" w:cs="Segoe UI"/>
          <w:color w:val="172B4D"/>
          <w:spacing w:val="-1"/>
          <w:sz w:val="24"/>
        </w:rPr>
        <w:t xml:space="preserve">The TPI Rating system is designed to measure the operational performance of the information, for example if only a mailing address is provided for a privacy contact on a website, this is considered non-operable according to the context. This means that privacy access and specific information is not retrievable in the context of data collection. </w:t>
      </w:r>
      <w:r w:rsidR="005146A2">
        <w:rPr>
          <w:rFonts w:ascii="Segoe UI" w:hAnsi="Segoe UI" w:cs="Segoe UI"/>
          <w:color w:val="172B4D"/>
          <w:spacing w:val="-1"/>
          <w:sz w:val="24"/>
        </w:rPr>
        <w:t>The TPI</w:t>
      </w:r>
      <w:r w:rsidR="00F53701">
        <w:rPr>
          <w:rFonts w:ascii="Segoe UI" w:hAnsi="Segoe UI" w:cs="Segoe UI"/>
          <w:color w:val="172B4D"/>
          <w:spacing w:val="-1"/>
          <w:sz w:val="24"/>
        </w:rPr>
        <w:t>s</w:t>
      </w:r>
      <w:r w:rsidR="005146A2">
        <w:rPr>
          <w:rFonts w:ascii="Segoe UI" w:hAnsi="Segoe UI" w:cs="Segoe UI"/>
          <w:color w:val="172B4D"/>
          <w:spacing w:val="-1"/>
          <w:sz w:val="24"/>
        </w:rPr>
        <w:t xml:space="preserve"> measure adequacy and d</w:t>
      </w:r>
      <w:r w:rsidRPr="37CB1003">
        <w:rPr>
          <w:rFonts w:ascii="Segoe UI" w:hAnsi="Segoe UI" w:cs="Segoe UI"/>
          <w:color w:val="172B4D"/>
          <w:spacing w:val="-1"/>
          <w:sz w:val="24"/>
        </w:rPr>
        <w:t>emonstrat</w:t>
      </w:r>
      <w:r w:rsidR="005146A2">
        <w:rPr>
          <w:rFonts w:ascii="Segoe UI" w:hAnsi="Segoe UI" w:cs="Segoe UI"/>
          <w:color w:val="172B4D"/>
          <w:spacing w:val="-1"/>
          <w:sz w:val="24"/>
        </w:rPr>
        <w:t xml:space="preserve">e </w:t>
      </w:r>
      <w:r w:rsidRPr="37CB1003">
        <w:rPr>
          <w:rFonts w:ascii="Segoe UI" w:hAnsi="Segoe UI" w:cs="Segoe UI"/>
          <w:color w:val="172B4D"/>
          <w:spacing w:val="-1"/>
          <w:sz w:val="24"/>
        </w:rPr>
        <w:t>non-performan</w:t>
      </w:r>
      <w:r w:rsidR="005146A2">
        <w:rPr>
          <w:rFonts w:ascii="Segoe UI" w:hAnsi="Segoe UI" w:cs="Segoe UI"/>
          <w:color w:val="172B4D"/>
          <w:spacing w:val="-1"/>
          <w:sz w:val="24"/>
        </w:rPr>
        <w:t>ce by PII Controllers as a</w:t>
      </w:r>
      <w:r w:rsidRPr="37CB1003">
        <w:rPr>
          <w:rFonts w:ascii="Segoe UI" w:hAnsi="Segoe UI" w:cs="Segoe UI"/>
          <w:color w:val="172B4D"/>
          <w:spacing w:val="-1"/>
          <w:sz w:val="24"/>
        </w:rPr>
        <w:t xml:space="preserve"> form of data </w:t>
      </w:r>
      <w:r w:rsidR="005146A2">
        <w:rPr>
          <w:rFonts w:ascii="Segoe UI" w:hAnsi="Segoe UI" w:cs="Segoe UI"/>
          <w:color w:val="172B4D"/>
          <w:spacing w:val="-1"/>
          <w:sz w:val="24"/>
        </w:rPr>
        <w:t>co-</w:t>
      </w:r>
      <w:r w:rsidRPr="37CB1003">
        <w:rPr>
          <w:rFonts w:ascii="Segoe UI" w:hAnsi="Segoe UI" w:cs="Segoe UI"/>
          <w:color w:val="172B4D"/>
          <w:spacing w:val="-1"/>
          <w:sz w:val="24"/>
        </w:rPr>
        <w:t xml:space="preserve">governance. </w:t>
      </w:r>
    </w:p>
    <w:p w14:paraId="12C7F888" w14:textId="75FC5A5C" w:rsidR="007236BD" w:rsidRDefault="005146A2" w:rsidP="37CB1003">
      <w:pPr>
        <w:shd w:val="clear" w:color="auto" w:fill="FFFFFF" w:themeFill="background1"/>
        <w:spacing w:before="100" w:after="100"/>
        <w:rPr>
          <w:rFonts w:ascii="Segoe UI" w:hAnsi="Segoe UI" w:cs="Segoe UI"/>
          <w:color w:val="172B4D"/>
          <w:spacing w:val="-1"/>
          <w:sz w:val="24"/>
        </w:rPr>
      </w:pPr>
      <w:r>
        <w:rPr>
          <w:rFonts w:ascii="Segoe UI" w:hAnsi="Segoe UI" w:cs="Segoe UI"/>
          <w:color w:val="172B4D"/>
          <w:spacing w:val="-1"/>
          <w:sz w:val="24"/>
        </w:rPr>
        <w:t xml:space="preserve">The associated </w:t>
      </w:r>
      <w:r w:rsidR="007236BD" w:rsidRPr="37CB1003">
        <w:rPr>
          <w:rFonts w:ascii="Segoe UI" w:hAnsi="Segoe UI" w:cs="Segoe UI"/>
          <w:color w:val="172B4D"/>
          <w:spacing w:val="-1"/>
          <w:sz w:val="24"/>
        </w:rPr>
        <w:t>Conformity Assessment:</w:t>
      </w:r>
      <w:r w:rsidR="00A10D0E">
        <w:rPr>
          <w:rFonts w:ascii="Segoe UI" w:hAnsi="Segoe UI" w:cs="Segoe UI"/>
          <w:color w:val="172B4D"/>
          <w:spacing w:val="-1"/>
          <w:sz w:val="24"/>
        </w:rPr>
        <w:t xml:space="preserve"> </w:t>
      </w:r>
      <w:r>
        <w:rPr>
          <w:rFonts w:ascii="Segoe UI" w:hAnsi="Segoe UI" w:cs="Segoe UI"/>
          <w:color w:val="172B4D"/>
          <w:spacing w:val="-1"/>
          <w:sz w:val="24"/>
        </w:rPr>
        <w:t>uses the open</w:t>
      </w:r>
      <w:r w:rsidR="007236BD" w:rsidRPr="37CB1003">
        <w:rPr>
          <w:rFonts w:ascii="Segoe UI" w:hAnsi="Segoe UI" w:cs="Segoe UI"/>
          <w:color w:val="172B4D"/>
          <w:spacing w:val="-1"/>
          <w:sz w:val="24"/>
        </w:rPr>
        <w:t xml:space="preserve"> </w:t>
      </w:r>
      <w:r w:rsidR="00A10D0E">
        <w:rPr>
          <w:rFonts w:ascii="Segoe UI" w:hAnsi="Segoe UI" w:cs="Segoe UI"/>
          <w:color w:val="172B4D"/>
          <w:spacing w:val="-1"/>
          <w:sz w:val="24"/>
        </w:rPr>
        <w:t xml:space="preserve">ISO/IEC </w:t>
      </w:r>
      <w:r w:rsidR="007236BD" w:rsidRPr="37CB1003">
        <w:rPr>
          <w:rFonts w:ascii="Segoe UI" w:hAnsi="Segoe UI" w:cs="Segoe UI"/>
          <w:color w:val="172B4D"/>
          <w:spacing w:val="-1"/>
          <w:sz w:val="24"/>
        </w:rPr>
        <w:t>29100</w:t>
      </w:r>
      <w:r w:rsidR="00A10D0E">
        <w:rPr>
          <w:rFonts w:ascii="Segoe UI" w:hAnsi="Segoe UI" w:cs="Segoe UI"/>
          <w:color w:val="172B4D"/>
          <w:spacing w:val="-1"/>
          <w:sz w:val="24"/>
        </w:rPr>
        <w:t xml:space="preserve"> </w:t>
      </w:r>
      <w:r>
        <w:rPr>
          <w:rFonts w:ascii="Segoe UI" w:hAnsi="Segoe UI" w:cs="Segoe UI"/>
          <w:color w:val="172B4D"/>
          <w:spacing w:val="-1"/>
          <w:sz w:val="24"/>
        </w:rPr>
        <w:t xml:space="preserve">security </w:t>
      </w:r>
      <w:r w:rsidRPr="37CB1003">
        <w:rPr>
          <w:rFonts w:ascii="Segoe UI" w:hAnsi="Segoe UI" w:cs="Segoe UI"/>
          <w:color w:val="172B4D"/>
          <w:spacing w:val="-1"/>
          <w:sz w:val="24"/>
        </w:rPr>
        <w:t>framework</w:t>
      </w:r>
      <w:r w:rsidR="007236BD" w:rsidRPr="37CB1003">
        <w:rPr>
          <w:rFonts w:ascii="Segoe UI" w:hAnsi="Segoe UI" w:cs="Segoe UI"/>
          <w:color w:val="172B4D"/>
          <w:spacing w:val="-1"/>
          <w:sz w:val="24"/>
        </w:rPr>
        <w:t xml:space="preserve"> for generating </w:t>
      </w:r>
      <w:r w:rsidR="00A10D0E">
        <w:rPr>
          <w:rFonts w:ascii="Segoe UI" w:hAnsi="Segoe UI" w:cs="Segoe UI"/>
          <w:color w:val="172B4D"/>
          <w:spacing w:val="-1"/>
          <w:sz w:val="24"/>
        </w:rPr>
        <w:t>interoperable</w:t>
      </w:r>
      <w:r w:rsidR="007236BD" w:rsidRPr="37CB1003">
        <w:rPr>
          <w:rFonts w:ascii="Segoe UI" w:hAnsi="Segoe UI" w:cs="Segoe UI"/>
          <w:color w:val="172B4D"/>
          <w:spacing w:val="-1"/>
          <w:sz w:val="24"/>
        </w:rPr>
        <w:t xml:space="preserve"> record</w:t>
      </w:r>
      <w:r w:rsidR="00A10D0E">
        <w:rPr>
          <w:rFonts w:ascii="Segoe UI" w:hAnsi="Segoe UI" w:cs="Segoe UI"/>
          <w:color w:val="172B4D"/>
          <w:spacing w:val="-1"/>
          <w:sz w:val="24"/>
        </w:rPr>
        <w:t xml:space="preserve">s and receipts </w:t>
      </w:r>
      <w:r w:rsidR="007236BD" w:rsidRPr="37CB1003">
        <w:rPr>
          <w:rFonts w:ascii="Segoe UI" w:hAnsi="Segoe UI" w:cs="Segoe UI"/>
          <w:color w:val="172B4D"/>
          <w:spacing w:val="-1"/>
          <w:sz w:val="24"/>
        </w:rPr>
        <w:t xml:space="preserve">of </w:t>
      </w:r>
      <w:r w:rsidR="00A10D0E">
        <w:rPr>
          <w:rFonts w:ascii="Segoe UI" w:hAnsi="Segoe UI" w:cs="Segoe UI"/>
          <w:color w:val="172B4D"/>
          <w:spacing w:val="-1"/>
          <w:sz w:val="24"/>
        </w:rPr>
        <w:t xml:space="preserve">data </w:t>
      </w:r>
      <w:r w:rsidR="007236BD" w:rsidRPr="37CB1003">
        <w:rPr>
          <w:rFonts w:ascii="Segoe UI" w:hAnsi="Segoe UI" w:cs="Segoe UI"/>
          <w:color w:val="172B4D"/>
          <w:spacing w:val="-1"/>
          <w:sz w:val="24"/>
        </w:rPr>
        <w:t xml:space="preserve">processing activity, according to </w:t>
      </w:r>
      <w:r w:rsidR="00A10D0E">
        <w:rPr>
          <w:rFonts w:ascii="Segoe UI" w:hAnsi="Segoe UI" w:cs="Segoe UI"/>
          <w:color w:val="172B4D"/>
          <w:spacing w:val="-1"/>
          <w:sz w:val="24"/>
        </w:rPr>
        <w:t>transparency</w:t>
      </w:r>
      <w:r w:rsidR="007236BD" w:rsidRPr="37CB1003">
        <w:rPr>
          <w:rFonts w:ascii="Segoe UI" w:hAnsi="Segoe UI" w:cs="Segoe UI"/>
          <w:color w:val="172B4D"/>
          <w:spacing w:val="-1"/>
          <w:sz w:val="24"/>
        </w:rPr>
        <w:t xml:space="preserve"> in context.</w:t>
      </w:r>
    </w:p>
    <w:p w14:paraId="1C9647DC" w14:textId="77777777" w:rsidR="007236BD" w:rsidRDefault="007236BD" w:rsidP="00E62675">
      <w:pPr>
        <w:pStyle w:val="Heading2"/>
        <w:numPr>
          <w:ilvl w:val="0"/>
          <w:numId w:val="0"/>
        </w:numPr>
      </w:pPr>
    </w:p>
    <w:p w14:paraId="4C4F7D37" w14:textId="69370AB0" w:rsidR="007236BD" w:rsidRDefault="0042431D" w:rsidP="00E62675">
      <w:pPr>
        <w:pStyle w:val="AppendixHeading2"/>
      </w:pPr>
      <w:bookmarkStart w:id="28" w:name="_Toc146006691"/>
      <w:r>
        <w:t>TPIs</w:t>
      </w:r>
      <w:r w:rsidR="007236BD">
        <w:t xml:space="preserve"> are captured in sequence</w:t>
      </w:r>
      <w:bookmarkEnd w:id="28"/>
    </w:p>
    <w:p w14:paraId="20838CF6" w14:textId="286E457B" w:rsidR="007236BD" w:rsidRDefault="005146A2"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a</w:t>
      </w:r>
      <w:r w:rsidR="007236BD">
        <w:rPr>
          <w:rFonts w:ascii="Segoe UI" w:hAnsi="Segoe UI" w:cs="Segoe UI"/>
          <w:color w:val="172B4D"/>
          <w:spacing w:val="-1"/>
          <w:sz w:val="24"/>
        </w:rPr>
        <w:t>. TPI</w:t>
      </w:r>
      <w:r>
        <w:rPr>
          <w:rFonts w:ascii="Segoe UI" w:hAnsi="Segoe UI" w:cs="Segoe UI"/>
          <w:color w:val="172B4D"/>
          <w:spacing w:val="-1"/>
          <w:sz w:val="24"/>
        </w:rPr>
        <w:t xml:space="preserve"> 1</w:t>
      </w:r>
      <w:r w:rsidR="007236BD">
        <w:rPr>
          <w:rFonts w:ascii="Segoe UI" w:hAnsi="Segoe UI" w:cs="Segoe UI"/>
          <w:color w:val="172B4D"/>
          <w:spacing w:val="-1"/>
          <w:sz w:val="24"/>
        </w:rPr>
        <w:t xml:space="preserve"> measuring the point when the individual is notified versus when personal information/digital identifiers are collected and processed. </w:t>
      </w:r>
      <w:r>
        <w:rPr>
          <w:rFonts w:ascii="Segoe UI" w:hAnsi="Segoe UI" w:cs="Segoe UI"/>
          <w:color w:val="172B4D"/>
          <w:spacing w:val="-1"/>
          <w:sz w:val="24"/>
        </w:rPr>
        <w:t>The scheme starts by c</w:t>
      </w:r>
      <w:r w:rsidR="007236BD">
        <w:rPr>
          <w:rFonts w:ascii="Segoe UI" w:hAnsi="Segoe UI" w:cs="Segoe UI"/>
          <w:color w:val="172B4D"/>
          <w:spacing w:val="-1"/>
          <w:sz w:val="24"/>
        </w:rPr>
        <w:t>apturing the timing of notice presentation in relation to first data capture</w:t>
      </w:r>
      <w:r>
        <w:rPr>
          <w:rFonts w:ascii="Segoe UI" w:hAnsi="Segoe UI" w:cs="Segoe UI"/>
          <w:color w:val="172B4D"/>
          <w:spacing w:val="-1"/>
          <w:sz w:val="24"/>
        </w:rPr>
        <w:t>, and first contact.</w:t>
      </w:r>
      <w:r>
        <w:rPr>
          <w:rStyle w:val="FootnoteReference"/>
          <w:rFonts w:ascii="Segoe UI" w:hAnsi="Segoe UI" w:cs="Segoe UI"/>
          <w:color w:val="172B4D"/>
          <w:spacing w:val="-1"/>
          <w:sz w:val="24"/>
        </w:rPr>
        <w:footnoteReference w:id="9"/>
      </w:r>
      <w:r w:rsidR="007236BD">
        <w:rPr>
          <w:rFonts w:ascii="Segoe UI" w:hAnsi="Segoe UI" w:cs="Segoe UI"/>
          <w:color w:val="172B4D"/>
          <w:spacing w:val="-1"/>
          <w:sz w:val="24"/>
        </w:rPr>
        <w:t xml:space="preserve"> </w:t>
      </w:r>
    </w:p>
    <w:p w14:paraId="71C37502" w14:textId="267DD415" w:rsidR="007236BD" w:rsidRDefault="005146A2"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b.</w:t>
      </w:r>
      <w:r w:rsidR="007236BD">
        <w:rPr>
          <w:rFonts w:ascii="Segoe UI" w:hAnsi="Segoe UI" w:cs="Segoe UI"/>
          <w:color w:val="172B4D"/>
          <w:spacing w:val="-1"/>
          <w:sz w:val="24"/>
        </w:rPr>
        <w:t xml:space="preserve"> TPI </w:t>
      </w:r>
      <w:r>
        <w:rPr>
          <w:rFonts w:ascii="Segoe UI" w:hAnsi="Segoe UI" w:cs="Segoe UI"/>
          <w:color w:val="172B4D"/>
          <w:spacing w:val="-1"/>
          <w:sz w:val="24"/>
        </w:rPr>
        <w:t xml:space="preserve">2 </w:t>
      </w:r>
      <w:r w:rsidR="007236BD">
        <w:rPr>
          <w:rFonts w:ascii="Segoe UI" w:hAnsi="Segoe UI" w:cs="Segoe UI"/>
          <w:color w:val="172B4D"/>
          <w:spacing w:val="-1"/>
          <w:sz w:val="24"/>
        </w:rPr>
        <w:t xml:space="preserve">measuring the contents of the notification for required PII Controller digital attributes that correspond to the physical brick and mortar attributes specified in privacy, security, </w:t>
      </w:r>
      <w:r w:rsidR="007526B4">
        <w:rPr>
          <w:rFonts w:ascii="Segoe UI" w:hAnsi="Segoe UI" w:cs="Segoe UI"/>
          <w:color w:val="172B4D"/>
          <w:spacing w:val="-1"/>
          <w:sz w:val="24"/>
        </w:rPr>
        <w:t>safety,</w:t>
      </w:r>
      <w:r w:rsidR="007236BD">
        <w:rPr>
          <w:rFonts w:ascii="Segoe UI" w:hAnsi="Segoe UI" w:cs="Segoe UI"/>
          <w:color w:val="172B4D"/>
          <w:spacing w:val="-1"/>
          <w:sz w:val="24"/>
        </w:rPr>
        <w:t xml:space="preserve"> and surveillance legislation. This is the </w:t>
      </w:r>
      <w:r w:rsidR="00F53701">
        <w:rPr>
          <w:rFonts w:ascii="Segoe UI" w:hAnsi="Segoe UI" w:cs="Segoe UI"/>
          <w:color w:val="172B4D"/>
          <w:spacing w:val="-1"/>
          <w:sz w:val="24"/>
        </w:rPr>
        <w:t xml:space="preserve">PII </w:t>
      </w:r>
      <w:r w:rsidR="007236BD">
        <w:rPr>
          <w:rFonts w:ascii="Segoe UI" w:hAnsi="Segoe UI" w:cs="Segoe UI"/>
          <w:color w:val="172B4D"/>
          <w:spacing w:val="-1"/>
          <w:sz w:val="24"/>
        </w:rPr>
        <w:t>Controller identity and entity information and ac</w:t>
      </w:r>
      <w:r w:rsidR="00F53701">
        <w:rPr>
          <w:rFonts w:ascii="Segoe UI" w:hAnsi="Segoe UI" w:cs="Segoe UI"/>
          <w:color w:val="172B4D"/>
          <w:spacing w:val="-1"/>
          <w:sz w:val="24"/>
        </w:rPr>
        <w:t>c</w:t>
      </w:r>
      <w:r w:rsidR="007236BD">
        <w:rPr>
          <w:rFonts w:ascii="Segoe UI" w:hAnsi="Segoe UI" w:cs="Segoe UI"/>
          <w:color w:val="172B4D"/>
          <w:spacing w:val="-1"/>
          <w:sz w:val="24"/>
        </w:rPr>
        <w:t>ess point</w:t>
      </w:r>
      <w:r w:rsidR="00F53701">
        <w:rPr>
          <w:rFonts w:ascii="Segoe UI" w:hAnsi="Segoe UI" w:cs="Segoe UI"/>
          <w:color w:val="172B4D"/>
          <w:spacing w:val="-1"/>
          <w:sz w:val="24"/>
        </w:rPr>
        <w:t>.</w:t>
      </w:r>
    </w:p>
    <w:p w14:paraId="726CBE0B" w14:textId="16C97E3B" w:rsidR="007236BD" w:rsidRDefault="005146A2"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c</w:t>
      </w:r>
      <w:r w:rsidR="007236BD">
        <w:rPr>
          <w:rFonts w:ascii="Segoe UI" w:hAnsi="Segoe UI" w:cs="Segoe UI"/>
          <w:color w:val="172B4D"/>
          <w:spacing w:val="-1"/>
          <w:sz w:val="24"/>
        </w:rPr>
        <w:t>.</w:t>
      </w:r>
      <w:r>
        <w:rPr>
          <w:rFonts w:ascii="Segoe UI" w:hAnsi="Segoe UI" w:cs="Segoe UI"/>
          <w:color w:val="172B4D"/>
          <w:spacing w:val="-1"/>
          <w:sz w:val="24"/>
        </w:rPr>
        <w:t xml:space="preserve"> </w:t>
      </w:r>
      <w:r w:rsidR="007236BD">
        <w:rPr>
          <w:rFonts w:ascii="Segoe UI" w:hAnsi="Segoe UI" w:cs="Segoe UI"/>
          <w:color w:val="172B4D"/>
          <w:spacing w:val="-1"/>
          <w:sz w:val="24"/>
        </w:rPr>
        <w:t xml:space="preserve">TPI </w:t>
      </w:r>
      <w:r>
        <w:rPr>
          <w:rFonts w:ascii="Segoe UI" w:hAnsi="Segoe UI" w:cs="Segoe UI"/>
          <w:color w:val="172B4D"/>
          <w:spacing w:val="-1"/>
          <w:sz w:val="24"/>
        </w:rPr>
        <w:t xml:space="preserve">3 </w:t>
      </w:r>
      <w:r w:rsidR="00F53701">
        <w:rPr>
          <w:rFonts w:ascii="Segoe UI" w:hAnsi="Segoe UI" w:cs="Segoe UI"/>
          <w:color w:val="172B4D"/>
          <w:spacing w:val="-1"/>
          <w:sz w:val="24"/>
        </w:rPr>
        <w:t>measures</w:t>
      </w:r>
      <w:r w:rsidR="007236BD">
        <w:rPr>
          <w:rFonts w:ascii="Segoe UI" w:hAnsi="Segoe UI" w:cs="Segoe UI"/>
          <w:color w:val="172B4D"/>
          <w:spacing w:val="-1"/>
          <w:sz w:val="24"/>
        </w:rPr>
        <w:t xml:space="preserve"> how </w:t>
      </w:r>
      <w:r w:rsidR="00F53701">
        <w:rPr>
          <w:rFonts w:ascii="Segoe UI" w:hAnsi="Segoe UI" w:cs="Segoe UI"/>
          <w:color w:val="172B4D"/>
          <w:spacing w:val="-1"/>
          <w:sz w:val="24"/>
        </w:rPr>
        <w:t>usable</w:t>
      </w:r>
      <w:r w:rsidR="007236BD">
        <w:rPr>
          <w:rFonts w:ascii="Segoe UI" w:hAnsi="Segoe UI" w:cs="Segoe UI"/>
          <w:color w:val="172B4D"/>
          <w:spacing w:val="-1"/>
          <w:sz w:val="24"/>
        </w:rPr>
        <w:t xml:space="preserve"> </w:t>
      </w:r>
      <w:r w:rsidR="00F53701">
        <w:rPr>
          <w:rFonts w:ascii="Segoe UI" w:hAnsi="Segoe UI" w:cs="Segoe UI"/>
          <w:color w:val="172B4D"/>
          <w:spacing w:val="-1"/>
          <w:sz w:val="24"/>
        </w:rPr>
        <w:t>are the contents (information record) of the PII Controller entity, and its identity information and access point.</w:t>
      </w:r>
      <w:r w:rsidR="007236BD">
        <w:rPr>
          <w:rFonts w:ascii="Segoe UI" w:hAnsi="Segoe UI" w:cs="Segoe UI"/>
          <w:color w:val="172B4D"/>
          <w:spacing w:val="-1"/>
          <w:sz w:val="24"/>
        </w:rPr>
        <w:t xml:space="preserve"> </w:t>
      </w:r>
    </w:p>
    <w:p w14:paraId="50C390A0" w14:textId="344E14D6" w:rsidR="007236BD" w:rsidRDefault="005146A2"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d</w:t>
      </w:r>
      <w:r w:rsidR="007236BD">
        <w:rPr>
          <w:rFonts w:ascii="Segoe UI" w:hAnsi="Segoe UI" w:cs="Segoe UI"/>
          <w:color w:val="172B4D"/>
          <w:spacing w:val="-1"/>
          <w:sz w:val="24"/>
        </w:rPr>
        <w:t>.</w:t>
      </w:r>
      <w:r>
        <w:rPr>
          <w:rFonts w:ascii="Segoe UI" w:hAnsi="Segoe UI" w:cs="Segoe UI"/>
          <w:color w:val="172B4D"/>
          <w:spacing w:val="-1"/>
          <w:sz w:val="24"/>
        </w:rPr>
        <w:t xml:space="preserve"> </w:t>
      </w:r>
      <w:r w:rsidR="007236BD">
        <w:rPr>
          <w:rFonts w:ascii="Segoe UI" w:hAnsi="Segoe UI" w:cs="Segoe UI"/>
          <w:color w:val="172B4D"/>
          <w:spacing w:val="-1"/>
          <w:sz w:val="24"/>
        </w:rPr>
        <w:t>TPI</w:t>
      </w:r>
      <w:r>
        <w:rPr>
          <w:rFonts w:ascii="Segoe UI" w:hAnsi="Segoe UI" w:cs="Segoe UI"/>
          <w:color w:val="172B4D"/>
          <w:spacing w:val="-1"/>
          <w:sz w:val="24"/>
        </w:rPr>
        <w:t xml:space="preserve"> 4 </w:t>
      </w:r>
      <w:r w:rsidR="007236BD">
        <w:rPr>
          <w:rFonts w:ascii="Segoe UI" w:hAnsi="Segoe UI" w:cs="Segoe UI"/>
          <w:color w:val="172B4D"/>
          <w:spacing w:val="-1"/>
          <w:sz w:val="24"/>
        </w:rPr>
        <w:t>validat</w:t>
      </w:r>
      <w:r w:rsidR="007526B4">
        <w:rPr>
          <w:rFonts w:ascii="Segoe UI" w:hAnsi="Segoe UI" w:cs="Segoe UI"/>
          <w:color w:val="172B4D"/>
          <w:spacing w:val="-1"/>
          <w:sz w:val="24"/>
        </w:rPr>
        <w:t>es</w:t>
      </w:r>
      <w:r w:rsidR="007236BD">
        <w:rPr>
          <w:rFonts w:ascii="Segoe UI" w:hAnsi="Segoe UI" w:cs="Segoe UI"/>
          <w:color w:val="172B4D"/>
          <w:spacing w:val="-1"/>
          <w:sz w:val="24"/>
        </w:rPr>
        <w:t xml:space="preserve"> </w:t>
      </w:r>
      <w:r w:rsidR="007526B4">
        <w:rPr>
          <w:rFonts w:ascii="Segoe UI" w:hAnsi="Segoe UI" w:cs="Segoe UI"/>
          <w:color w:val="172B4D"/>
          <w:spacing w:val="-1"/>
          <w:sz w:val="24"/>
        </w:rPr>
        <w:t>the coherence of cybersecurity</w:t>
      </w:r>
      <w:r w:rsidR="007236BD">
        <w:rPr>
          <w:rFonts w:ascii="Segoe UI" w:hAnsi="Segoe UI" w:cs="Segoe UI"/>
          <w:color w:val="172B4D"/>
          <w:spacing w:val="-1"/>
          <w:sz w:val="24"/>
        </w:rPr>
        <w:t xml:space="preserve"> information versus the digital transparency information capturing the SSL certificate </w:t>
      </w:r>
      <w:r w:rsidR="007526B4">
        <w:rPr>
          <w:rFonts w:ascii="Segoe UI" w:hAnsi="Segoe UI" w:cs="Segoe UI"/>
          <w:color w:val="172B4D"/>
          <w:spacing w:val="-1"/>
          <w:sz w:val="24"/>
        </w:rPr>
        <w:t>and/</w:t>
      </w:r>
      <w:r w:rsidR="007236BD">
        <w:rPr>
          <w:rFonts w:ascii="Segoe UI" w:hAnsi="Segoe UI" w:cs="Segoe UI"/>
          <w:color w:val="172B4D"/>
          <w:spacing w:val="-1"/>
          <w:sz w:val="24"/>
        </w:rPr>
        <w:t xml:space="preserve">or </w:t>
      </w:r>
      <w:r w:rsidR="007526B4">
        <w:rPr>
          <w:rFonts w:ascii="Segoe UI" w:hAnsi="Segoe UI" w:cs="Segoe UI"/>
          <w:color w:val="172B4D"/>
          <w:spacing w:val="-1"/>
          <w:sz w:val="24"/>
        </w:rPr>
        <w:t>tokens/</w:t>
      </w:r>
      <w:r w:rsidR="007236BD">
        <w:rPr>
          <w:rFonts w:ascii="Segoe UI" w:hAnsi="Segoe UI" w:cs="Segoe UI"/>
          <w:color w:val="172B4D"/>
          <w:spacing w:val="-1"/>
          <w:sz w:val="24"/>
        </w:rPr>
        <w:t>keys and associated meta-data</w:t>
      </w:r>
      <w:r w:rsidR="007526B4">
        <w:rPr>
          <w:rFonts w:ascii="Segoe UI" w:hAnsi="Segoe UI" w:cs="Segoe UI"/>
          <w:color w:val="172B4D"/>
          <w:spacing w:val="-1"/>
          <w:sz w:val="24"/>
        </w:rPr>
        <w:t xml:space="preserve"> (e.g. object identifiers, and certificate policies)</w:t>
      </w:r>
      <w:r w:rsidR="007236BD">
        <w:rPr>
          <w:rFonts w:ascii="Segoe UI" w:hAnsi="Segoe UI" w:cs="Segoe UI"/>
          <w:color w:val="172B4D"/>
          <w:spacing w:val="-1"/>
          <w:sz w:val="24"/>
        </w:rPr>
        <w:t xml:space="preserve">. </w:t>
      </w:r>
    </w:p>
    <w:p w14:paraId="799021DD" w14:textId="689E25C4"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Combined, these </w:t>
      </w:r>
      <w:r w:rsidR="0042431D">
        <w:rPr>
          <w:rFonts w:ascii="Segoe UI" w:hAnsi="Segoe UI" w:cs="Segoe UI"/>
          <w:color w:val="172B4D"/>
          <w:spacing w:val="-1"/>
          <w:sz w:val="24"/>
        </w:rPr>
        <w:t>TPIs</w:t>
      </w:r>
      <w:r>
        <w:rPr>
          <w:rFonts w:ascii="Segoe UI" w:hAnsi="Segoe UI" w:cs="Segoe UI"/>
          <w:color w:val="172B4D"/>
          <w:spacing w:val="-1"/>
          <w:sz w:val="24"/>
        </w:rPr>
        <w:t xml:space="preserve"> provide an overall Indication of the operational state of digital privacy. </w:t>
      </w:r>
    </w:p>
    <w:p w14:paraId="29701006" w14:textId="304E0D48" w:rsidR="007236BD" w:rsidRDefault="007236BD" w:rsidP="00E62675">
      <w:pPr>
        <w:pStyle w:val="AppendixHeading2"/>
      </w:pPr>
      <w:bookmarkStart w:id="29" w:name="_Toc146006692"/>
      <w:r>
        <w:lastRenderedPageBreak/>
        <w:t>TPI – Scheme 1, Part 1(S1-P1) metric logic</w:t>
      </w:r>
      <w:bookmarkEnd w:id="29"/>
    </w:p>
    <w:tbl>
      <w:tblPr>
        <w:tblW w:w="1134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2790"/>
        <w:gridCol w:w="2880"/>
        <w:gridCol w:w="2340"/>
        <w:gridCol w:w="1890"/>
      </w:tblGrid>
      <w:tr w:rsidR="00353323" w14:paraId="3371F5A2" w14:textId="77777777" w:rsidTr="00353323">
        <w:trPr>
          <w:trHeight w:val="1133"/>
        </w:trPr>
        <w:tc>
          <w:tcPr>
            <w:tcW w:w="1440" w:type="dxa"/>
            <w:shd w:val="clear" w:color="auto" w:fill="auto"/>
            <w:tcMar>
              <w:top w:w="0" w:type="dxa"/>
              <w:left w:w="0" w:type="dxa"/>
              <w:bottom w:w="0" w:type="dxa"/>
              <w:right w:w="0" w:type="dxa"/>
            </w:tcMar>
          </w:tcPr>
          <w:p w14:paraId="4B239005" w14:textId="77777777" w:rsidR="007236BD" w:rsidRDefault="007236BD" w:rsidP="00FF6AA1">
            <w:pPr>
              <w:spacing w:after="0"/>
            </w:pPr>
            <w:r>
              <w:rPr>
                <w:rFonts w:ascii="Times New Roman" w:hAnsi="Times New Roman"/>
                <w:b/>
                <w:bCs/>
                <w:spacing w:val="-1"/>
                <w:sz w:val="24"/>
              </w:rPr>
              <w:t>Rating - Instruction</w:t>
            </w:r>
          </w:p>
        </w:tc>
        <w:tc>
          <w:tcPr>
            <w:tcW w:w="2790" w:type="dxa"/>
            <w:shd w:val="clear" w:color="auto" w:fill="auto"/>
            <w:tcMar>
              <w:top w:w="0" w:type="dxa"/>
              <w:left w:w="0" w:type="dxa"/>
              <w:bottom w:w="0" w:type="dxa"/>
              <w:right w:w="0" w:type="dxa"/>
            </w:tcMar>
          </w:tcPr>
          <w:p w14:paraId="2E58E17D" w14:textId="04ECDBB1" w:rsidR="007236BD" w:rsidRDefault="007236BD" w:rsidP="00FF6AA1">
            <w:pPr>
              <w:spacing w:after="0"/>
            </w:pPr>
            <w:r>
              <w:rPr>
                <w:rFonts w:ascii="Times New Roman" w:hAnsi="Times New Roman"/>
                <w:b/>
                <w:bCs/>
                <w:spacing w:val="-1"/>
                <w:sz w:val="24"/>
              </w:rPr>
              <w:t xml:space="preserve">TPI </w:t>
            </w:r>
            <w:r w:rsidR="00353323">
              <w:rPr>
                <w:rFonts w:ascii="Times New Roman" w:hAnsi="Times New Roman"/>
                <w:b/>
                <w:bCs/>
                <w:spacing w:val="-1"/>
                <w:sz w:val="24"/>
              </w:rPr>
              <w:t>1 Timing</w:t>
            </w:r>
            <w:r>
              <w:rPr>
                <w:rFonts w:ascii="Times New Roman" w:hAnsi="Times New Roman"/>
                <w:b/>
                <w:bCs/>
                <w:spacing w:val="-1"/>
                <w:sz w:val="24"/>
              </w:rPr>
              <w:t xml:space="preserve"> (w</w:t>
            </w:r>
            <w:r w:rsidR="00353323">
              <w:rPr>
                <w:rFonts w:ascii="Times New Roman" w:hAnsi="Times New Roman"/>
                <w:b/>
                <w:bCs/>
                <w:spacing w:val="-1"/>
                <w:sz w:val="24"/>
              </w:rPr>
              <w:t xml:space="preserve">ith regards </w:t>
            </w:r>
            <w:r>
              <w:rPr>
                <w:rFonts w:ascii="Times New Roman" w:hAnsi="Times New Roman"/>
                <w:b/>
                <w:bCs/>
                <w:spacing w:val="-1"/>
                <w:sz w:val="24"/>
              </w:rPr>
              <w:t>to processing)</w:t>
            </w:r>
          </w:p>
        </w:tc>
        <w:tc>
          <w:tcPr>
            <w:tcW w:w="2880" w:type="dxa"/>
            <w:shd w:val="clear" w:color="auto" w:fill="auto"/>
            <w:tcMar>
              <w:top w:w="0" w:type="dxa"/>
              <w:left w:w="0" w:type="dxa"/>
              <w:bottom w:w="0" w:type="dxa"/>
              <w:right w:w="0" w:type="dxa"/>
            </w:tcMar>
          </w:tcPr>
          <w:p w14:paraId="22CF51CD" w14:textId="5BADAB41" w:rsidR="007236BD" w:rsidRDefault="007236BD" w:rsidP="00FF6AA1">
            <w:pPr>
              <w:spacing w:after="0"/>
            </w:pPr>
            <w:r>
              <w:rPr>
                <w:rFonts w:ascii="Times New Roman" w:hAnsi="Times New Roman"/>
                <w:b/>
                <w:bCs/>
                <w:spacing w:val="-1"/>
                <w:sz w:val="24"/>
              </w:rPr>
              <w:t>TP</w:t>
            </w:r>
            <w:r w:rsidR="00353323">
              <w:rPr>
                <w:rFonts w:ascii="Times New Roman" w:hAnsi="Times New Roman"/>
                <w:b/>
                <w:bCs/>
                <w:spacing w:val="-1"/>
                <w:sz w:val="24"/>
              </w:rPr>
              <w:t>I 2 Required</w:t>
            </w:r>
            <w:r>
              <w:rPr>
                <w:rFonts w:ascii="Times New Roman" w:hAnsi="Times New Roman"/>
                <w:b/>
                <w:bCs/>
                <w:spacing w:val="-1"/>
                <w:sz w:val="24"/>
              </w:rPr>
              <w:t xml:space="preserve"> </w:t>
            </w:r>
            <w:r w:rsidR="00353323">
              <w:rPr>
                <w:rFonts w:ascii="Times New Roman" w:hAnsi="Times New Roman"/>
                <w:b/>
                <w:bCs/>
                <w:spacing w:val="-1"/>
                <w:sz w:val="24"/>
              </w:rPr>
              <w:t>Information</w:t>
            </w:r>
          </w:p>
        </w:tc>
        <w:tc>
          <w:tcPr>
            <w:tcW w:w="2340" w:type="dxa"/>
            <w:shd w:val="clear" w:color="auto" w:fill="auto"/>
            <w:tcMar>
              <w:top w:w="0" w:type="dxa"/>
              <w:left w:w="0" w:type="dxa"/>
              <w:bottom w:w="0" w:type="dxa"/>
              <w:right w:w="0" w:type="dxa"/>
            </w:tcMar>
          </w:tcPr>
          <w:p w14:paraId="0681F3B4" w14:textId="4B058242" w:rsidR="007236BD" w:rsidRDefault="007236BD" w:rsidP="00FF6AA1">
            <w:pPr>
              <w:spacing w:after="0"/>
            </w:pPr>
            <w:r>
              <w:rPr>
                <w:rFonts w:ascii="Times New Roman" w:hAnsi="Times New Roman"/>
                <w:b/>
                <w:bCs/>
                <w:spacing w:val="-1"/>
                <w:sz w:val="24"/>
              </w:rPr>
              <w:t>TPI</w:t>
            </w:r>
            <w:r w:rsidR="00353323">
              <w:rPr>
                <w:rFonts w:ascii="Times New Roman" w:hAnsi="Times New Roman"/>
                <w:b/>
                <w:bCs/>
                <w:spacing w:val="-1"/>
                <w:sz w:val="24"/>
              </w:rPr>
              <w:t xml:space="preserve"> </w:t>
            </w:r>
            <w:r>
              <w:rPr>
                <w:rFonts w:ascii="Times New Roman" w:hAnsi="Times New Roman"/>
                <w:b/>
                <w:bCs/>
                <w:spacing w:val="-1"/>
                <w:sz w:val="24"/>
              </w:rPr>
              <w:t xml:space="preserve">3 Accessibility </w:t>
            </w:r>
          </w:p>
        </w:tc>
        <w:tc>
          <w:tcPr>
            <w:tcW w:w="1890" w:type="dxa"/>
            <w:shd w:val="clear" w:color="auto" w:fill="auto"/>
            <w:tcMar>
              <w:top w:w="0" w:type="dxa"/>
              <w:left w:w="0" w:type="dxa"/>
              <w:bottom w:w="0" w:type="dxa"/>
              <w:right w:w="0" w:type="dxa"/>
            </w:tcMar>
          </w:tcPr>
          <w:p w14:paraId="426EE5C8" w14:textId="3B88240E" w:rsidR="007236BD" w:rsidRDefault="007236BD" w:rsidP="00FF6AA1">
            <w:pPr>
              <w:spacing w:after="0"/>
            </w:pPr>
            <w:r>
              <w:rPr>
                <w:rFonts w:ascii="Times New Roman" w:hAnsi="Times New Roman"/>
                <w:b/>
                <w:bCs/>
                <w:spacing w:val="-1"/>
                <w:sz w:val="24"/>
              </w:rPr>
              <w:t>TPI</w:t>
            </w:r>
            <w:r w:rsidR="00353323">
              <w:rPr>
                <w:rFonts w:ascii="Times New Roman" w:hAnsi="Times New Roman"/>
                <w:b/>
                <w:bCs/>
                <w:spacing w:val="-1"/>
                <w:sz w:val="24"/>
              </w:rPr>
              <w:t xml:space="preserve"> </w:t>
            </w:r>
            <w:r>
              <w:rPr>
                <w:rFonts w:ascii="Times New Roman" w:hAnsi="Times New Roman"/>
                <w:b/>
                <w:bCs/>
                <w:spacing w:val="-1"/>
                <w:sz w:val="24"/>
              </w:rPr>
              <w:t xml:space="preserve">4 - Digital Security </w:t>
            </w:r>
          </w:p>
        </w:tc>
      </w:tr>
      <w:tr w:rsidR="00353323" w14:paraId="198AB10D" w14:textId="77777777" w:rsidTr="00353323">
        <w:tc>
          <w:tcPr>
            <w:tcW w:w="1440" w:type="dxa"/>
            <w:shd w:val="clear" w:color="auto" w:fill="auto"/>
            <w:tcMar>
              <w:top w:w="120" w:type="dxa"/>
              <w:left w:w="120" w:type="dxa"/>
              <w:bottom w:w="120" w:type="dxa"/>
              <w:right w:w="120" w:type="dxa"/>
            </w:tcMar>
          </w:tcPr>
          <w:p w14:paraId="35E928B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(assured)</w:t>
            </w:r>
          </w:p>
        </w:tc>
        <w:tc>
          <w:tcPr>
            <w:tcW w:w="2790" w:type="dxa"/>
            <w:shd w:val="clear" w:color="auto" w:fill="auto"/>
            <w:tcMar>
              <w:top w:w="120" w:type="dxa"/>
              <w:left w:w="120" w:type="dxa"/>
              <w:bottom w:w="120" w:type="dxa"/>
              <w:right w:w="120" w:type="dxa"/>
            </w:tcMar>
          </w:tcPr>
          <w:p w14:paraId="4CCC88D1" w14:textId="19C88F69" w:rsidR="007236BD" w:rsidRDefault="007236BD" w:rsidP="00FF6AA1">
            <w:pPr>
              <w:spacing w:after="0"/>
              <w:rPr>
                <w:rFonts w:ascii="Times New Roman" w:hAnsi="Times New Roman"/>
                <w:spacing w:val="-1"/>
                <w:sz w:val="24"/>
              </w:rPr>
            </w:pPr>
            <w:r>
              <w:rPr>
                <w:rFonts w:ascii="Times New Roman" w:hAnsi="Times New Roman"/>
                <w:spacing w:val="-1"/>
                <w:sz w:val="24"/>
              </w:rPr>
              <w:t xml:space="preserve">PII Controller credential is displayed, using a standard format with machine readable </w:t>
            </w:r>
            <w:r w:rsidR="00353323">
              <w:rPr>
                <w:rFonts w:ascii="Times New Roman" w:hAnsi="Times New Roman"/>
                <w:spacing w:val="-1"/>
                <w:sz w:val="24"/>
              </w:rPr>
              <w:t>language,</w:t>
            </w:r>
            <w:r>
              <w:rPr>
                <w:rFonts w:ascii="Times New Roman" w:hAnsi="Times New Roman"/>
                <w:spacing w:val="-1"/>
                <w:sz w:val="24"/>
              </w:rPr>
              <w:t xml:space="preserve"> and linked, for example, in an http header in a browser</w:t>
            </w:r>
          </w:p>
        </w:tc>
        <w:tc>
          <w:tcPr>
            <w:tcW w:w="2880" w:type="dxa"/>
            <w:shd w:val="clear" w:color="auto" w:fill="auto"/>
            <w:tcMar>
              <w:top w:w="120" w:type="dxa"/>
              <w:left w:w="120" w:type="dxa"/>
              <w:bottom w:w="120" w:type="dxa"/>
              <w:right w:w="120" w:type="dxa"/>
            </w:tcMar>
          </w:tcPr>
          <w:p w14:paraId="0026F7B3" w14:textId="7C8C1309" w:rsidR="00353323" w:rsidRDefault="00353323" w:rsidP="37CB1003">
            <w:pPr>
              <w:spacing w:after="0"/>
              <w:rPr>
                <w:rFonts w:ascii="Times New Roman" w:hAnsi="Times New Roman"/>
                <w:spacing w:val="-1"/>
                <w:sz w:val="24"/>
              </w:rPr>
            </w:pPr>
            <w:r w:rsidRPr="37CB1003">
              <w:rPr>
                <w:rFonts w:ascii="Times New Roman" w:hAnsi="Times New Roman"/>
                <w:spacing w:val="-1"/>
                <w:sz w:val="24"/>
              </w:rPr>
              <w:t>The Controller</w:t>
            </w:r>
            <w:r w:rsidR="007236BD" w:rsidRPr="37CB1003">
              <w:rPr>
                <w:rFonts w:ascii="Times New Roman" w:hAnsi="Times New Roman"/>
                <w:spacing w:val="-1"/>
                <w:sz w:val="24"/>
              </w:rPr>
              <w:t xml:space="preserve"> is discoverable prior to session (out of band) in a machine-readable format</w:t>
            </w:r>
            <w:r>
              <w:rPr>
                <w:rFonts w:ascii="Times New Roman" w:hAnsi="Times New Roman"/>
                <w:spacing w:val="-1"/>
                <w:sz w:val="24"/>
              </w:rPr>
              <w:t>:</w:t>
            </w:r>
          </w:p>
          <w:p w14:paraId="419B0E73" w14:textId="77777777" w:rsidR="00353323" w:rsidRDefault="007236BD" w:rsidP="37CB1003">
            <w:pPr>
              <w:spacing w:after="0"/>
              <w:rPr>
                <w:rFonts w:ascii="Times New Roman" w:hAnsi="Times New Roman"/>
                <w:spacing w:val="-1"/>
                <w:sz w:val="24"/>
              </w:rPr>
            </w:pPr>
            <w:r w:rsidRPr="37CB1003">
              <w:rPr>
                <w:rFonts w:ascii="Times New Roman" w:hAnsi="Times New Roman"/>
                <w:spacing w:val="-1"/>
                <w:sz w:val="24"/>
              </w:rPr>
              <w:t xml:space="preserve">1.Controller </w:t>
            </w:r>
            <w:r w:rsidR="00353323">
              <w:rPr>
                <w:rFonts w:ascii="Times New Roman" w:hAnsi="Times New Roman"/>
                <w:spacing w:val="-1"/>
                <w:sz w:val="24"/>
              </w:rPr>
              <w:t>Registry</w:t>
            </w:r>
          </w:p>
          <w:p w14:paraId="5DA98F91" w14:textId="156A6FB1" w:rsidR="007236BD" w:rsidRDefault="007236BD" w:rsidP="37CB1003">
            <w:pPr>
              <w:spacing w:after="0"/>
              <w:rPr>
                <w:rFonts w:ascii="Times New Roman" w:hAnsi="Times New Roman"/>
                <w:spacing w:val="-1"/>
                <w:sz w:val="24"/>
              </w:rPr>
            </w:pPr>
            <w:r w:rsidRPr="37CB1003">
              <w:rPr>
                <w:rFonts w:ascii="Times New Roman" w:hAnsi="Times New Roman"/>
                <w:spacing w:val="-1"/>
                <w:sz w:val="24"/>
              </w:rPr>
              <w:t>2.</w:t>
            </w:r>
            <w:r w:rsidR="00353323">
              <w:rPr>
                <w:rFonts w:ascii="Times New Roman" w:hAnsi="Times New Roman"/>
                <w:spacing w:val="-1"/>
                <w:sz w:val="24"/>
              </w:rPr>
              <w:t>A</w:t>
            </w:r>
            <w:r w:rsidRPr="37CB1003">
              <w:rPr>
                <w:rFonts w:ascii="Times New Roman" w:hAnsi="Times New Roman"/>
                <w:spacing w:val="-1"/>
                <w:sz w:val="24"/>
              </w:rPr>
              <w:t xml:space="preserve"> client-side record of processing (via a wallet or browser) </w:t>
            </w:r>
          </w:p>
        </w:tc>
        <w:tc>
          <w:tcPr>
            <w:tcW w:w="2340" w:type="dxa"/>
            <w:shd w:val="clear" w:color="auto" w:fill="auto"/>
            <w:tcMar>
              <w:top w:w="120" w:type="dxa"/>
              <w:left w:w="120" w:type="dxa"/>
              <w:bottom w:w="120" w:type="dxa"/>
              <w:right w:w="120" w:type="dxa"/>
            </w:tcMar>
          </w:tcPr>
          <w:p w14:paraId="4CF59F1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Controller identity is presented prior to data collection </w:t>
            </w:r>
          </w:p>
        </w:tc>
        <w:tc>
          <w:tcPr>
            <w:tcW w:w="1890" w:type="dxa"/>
            <w:shd w:val="clear" w:color="auto" w:fill="auto"/>
            <w:tcMar>
              <w:top w:w="120" w:type="dxa"/>
              <w:left w:w="120" w:type="dxa"/>
              <w:bottom w:w="120" w:type="dxa"/>
              <w:right w:w="120" w:type="dxa"/>
            </w:tcMar>
          </w:tcPr>
          <w:p w14:paraId="05E61BE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Security is required prior to collection (digital wallet based) </w:t>
            </w:r>
          </w:p>
          <w:p w14:paraId="67C8B312" w14:textId="77777777" w:rsidR="007236BD" w:rsidRDefault="007236BD" w:rsidP="00FF6AA1">
            <w:pPr>
              <w:spacing w:before="100" w:after="100"/>
              <w:rPr>
                <w:rFonts w:ascii="Times New Roman" w:hAnsi="Times New Roman"/>
                <w:spacing w:val="-1"/>
                <w:sz w:val="24"/>
              </w:rPr>
            </w:pPr>
            <w:r>
              <w:rPr>
                <w:rFonts w:ascii="Times New Roman" w:hAnsi="Times New Roman"/>
                <w:spacing w:val="-1"/>
                <w:sz w:val="24"/>
              </w:rPr>
              <w:t> </w:t>
            </w:r>
          </w:p>
        </w:tc>
      </w:tr>
      <w:tr w:rsidR="00353323" w14:paraId="12298849" w14:textId="77777777" w:rsidTr="00353323">
        <w:tc>
          <w:tcPr>
            <w:tcW w:w="1440" w:type="dxa"/>
            <w:shd w:val="clear" w:color="auto" w:fill="auto"/>
            <w:tcMar>
              <w:top w:w="120" w:type="dxa"/>
              <w:left w:w="120" w:type="dxa"/>
              <w:bottom w:w="120" w:type="dxa"/>
              <w:right w:w="120" w:type="dxa"/>
            </w:tcMar>
          </w:tcPr>
          <w:p w14:paraId="78B70EB2" w14:textId="54082625" w:rsidR="007236BD" w:rsidRDefault="007236BD" w:rsidP="00FF6AA1">
            <w:pPr>
              <w:spacing w:after="0"/>
              <w:rPr>
                <w:rFonts w:ascii="Times New Roman" w:hAnsi="Times New Roman"/>
                <w:spacing w:val="-1"/>
                <w:sz w:val="24"/>
              </w:rPr>
            </w:pPr>
            <w:r>
              <w:rPr>
                <w:rFonts w:ascii="Times New Roman" w:hAnsi="Times New Roman"/>
                <w:spacing w:val="-1"/>
                <w:sz w:val="24"/>
              </w:rPr>
              <w:t>0</w:t>
            </w:r>
            <w:r w:rsidR="00353323">
              <w:rPr>
                <w:rFonts w:ascii="Times New Roman" w:hAnsi="Times New Roman"/>
                <w:spacing w:val="-1"/>
                <w:sz w:val="24"/>
              </w:rPr>
              <w:t xml:space="preserve"> </w:t>
            </w:r>
            <w:r>
              <w:rPr>
                <w:rFonts w:ascii="Times New Roman" w:hAnsi="Times New Roman"/>
                <w:spacing w:val="-1"/>
                <w:sz w:val="24"/>
              </w:rPr>
              <w:t>(dynamic assurance)</w:t>
            </w:r>
          </w:p>
        </w:tc>
        <w:tc>
          <w:tcPr>
            <w:tcW w:w="2790" w:type="dxa"/>
            <w:shd w:val="clear" w:color="auto" w:fill="auto"/>
            <w:tcMar>
              <w:top w:w="120" w:type="dxa"/>
              <w:left w:w="120" w:type="dxa"/>
              <w:bottom w:w="120" w:type="dxa"/>
              <w:right w:w="120" w:type="dxa"/>
            </w:tcMar>
          </w:tcPr>
          <w:p w14:paraId="21BBADB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Identity or credential is provided in first notice</w:t>
            </w:r>
          </w:p>
        </w:tc>
        <w:tc>
          <w:tcPr>
            <w:tcW w:w="2880" w:type="dxa"/>
            <w:shd w:val="clear" w:color="auto" w:fill="auto"/>
            <w:tcMar>
              <w:top w:w="120" w:type="dxa"/>
              <w:left w:w="120" w:type="dxa"/>
              <w:bottom w:w="120" w:type="dxa"/>
              <w:right w:w="120" w:type="dxa"/>
            </w:tcMar>
          </w:tcPr>
          <w:p w14:paraId="3804F4DE" w14:textId="013123F3" w:rsidR="007236BD" w:rsidRDefault="00353323" w:rsidP="37CB1003">
            <w:pPr>
              <w:spacing w:after="0"/>
              <w:rPr>
                <w:rFonts w:ascii="Times New Roman" w:hAnsi="Times New Roman"/>
                <w:spacing w:val="-1"/>
                <w:sz w:val="24"/>
              </w:rPr>
            </w:pPr>
            <w:r>
              <w:rPr>
                <w:rFonts w:ascii="Times New Roman" w:hAnsi="Times New Roman"/>
                <w:spacing w:val="-1"/>
                <w:sz w:val="24"/>
              </w:rPr>
              <w:t>C</w:t>
            </w:r>
            <w:r w:rsidR="007236BD" w:rsidRPr="37CB1003">
              <w:rPr>
                <w:rFonts w:ascii="Times New Roman" w:hAnsi="Times New Roman"/>
                <w:spacing w:val="-1"/>
                <w:sz w:val="24"/>
              </w:rPr>
              <w:t>redential is presented just in time (automated check and first-time notice)</w:t>
            </w:r>
          </w:p>
        </w:tc>
        <w:tc>
          <w:tcPr>
            <w:tcW w:w="2340" w:type="dxa"/>
            <w:shd w:val="clear" w:color="auto" w:fill="auto"/>
            <w:tcMar>
              <w:top w:w="120" w:type="dxa"/>
              <w:left w:w="120" w:type="dxa"/>
              <w:bottom w:w="120" w:type="dxa"/>
              <w:right w:w="120" w:type="dxa"/>
            </w:tcMar>
          </w:tcPr>
          <w:p w14:paraId="00458AA7" w14:textId="1894D187" w:rsidR="007236BD" w:rsidRDefault="007236BD" w:rsidP="00353323">
            <w:pPr>
              <w:spacing w:after="0"/>
              <w:rPr>
                <w:rFonts w:ascii="Times New Roman" w:hAnsi="Times New Roman"/>
                <w:spacing w:val="-1"/>
                <w:sz w:val="24"/>
              </w:rPr>
            </w:pPr>
            <w:r>
              <w:rPr>
                <w:rFonts w:ascii="Times New Roman" w:hAnsi="Times New Roman"/>
                <w:spacing w:val="-1"/>
                <w:sz w:val="24"/>
              </w:rPr>
              <w:t>Embedded as a credential and dynamically available upon access (almost just in time)</w:t>
            </w:r>
          </w:p>
        </w:tc>
        <w:tc>
          <w:tcPr>
            <w:tcW w:w="1890" w:type="dxa"/>
            <w:shd w:val="clear" w:color="auto" w:fill="auto"/>
            <w:tcMar>
              <w:top w:w="120" w:type="dxa"/>
              <w:left w:w="120" w:type="dxa"/>
              <w:bottom w:w="120" w:type="dxa"/>
              <w:right w:w="120" w:type="dxa"/>
            </w:tcMar>
          </w:tcPr>
          <w:p w14:paraId="06E4CA17" w14:textId="77777777" w:rsidR="007236BD" w:rsidRDefault="007236BD" w:rsidP="37CB1003">
            <w:pPr>
              <w:spacing w:after="0"/>
              <w:rPr>
                <w:rFonts w:ascii="Times New Roman" w:hAnsi="Times New Roman"/>
                <w:spacing w:val="-1"/>
                <w:sz w:val="24"/>
              </w:rPr>
            </w:pPr>
            <w:r w:rsidRPr="37CB1003">
              <w:rPr>
                <w:rFonts w:ascii="Times New Roman" w:hAnsi="Times New Roman"/>
                <w:spacing w:val="-1"/>
                <w:sz w:val="24"/>
              </w:rPr>
              <w:t xml:space="preserve">is assured -e.g., certificate is specific to and matches controller and context </w:t>
            </w:r>
          </w:p>
        </w:tc>
      </w:tr>
      <w:tr w:rsidR="00353323" w14:paraId="180AFCCF" w14:textId="77777777" w:rsidTr="00353323">
        <w:tc>
          <w:tcPr>
            <w:tcW w:w="1440" w:type="dxa"/>
            <w:shd w:val="clear" w:color="auto" w:fill="auto"/>
            <w:tcMar>
              <w:top w:w="120" w:type="dxa"/>
              <w:left w:w="120" w:type="dxa"/>
              <w:bottom w:w="120" w:type="dxa"/>
              <w:right w:w="120" w:type="dxa"/>
            </w:tcMar>
          </w:tcPr>
          <w:p w14:paraId="5E5E15A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(analogue assurance - online)</w:t>
            </w:r>
          </w:p>
        </w:tc>
        <w:tc>
          <w:tcPr>
            <w:tcW w:w="2790" w:type="dxa"/>
            <w:shd w:val="clear" w:color="auto" w:fill="auto"/>
            <w:tcMar>
              <w:top w:w="120" w:type="dxa"/>
              <w:left w:w="120" w:type="dxa"/>
              <w:bottom w:w="120" w:type="dxa"/>
              <w:right w:w="120" w:type="dxa"/>
            </w:tcMar>
          </w:tcPr>
          <w:p w14:paraId="5A717AA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The Controller Identity, or screen with the Controller Identity is one screen and click away. For example, the privacy policy link in the footer of a webpage</w:t>
            </w:r>
          </w:p>
        </w:tc>
        <w:tc>
          <w:tcPr>
            <w:tcW w:w="2880" w:type="dxa"/>
            <w:shd w:val="clear" w:color="auto" w:fill="auto"/>
            <w:tcMar>
              <w:top w:w="120" w:type="dxa"/>
              <w:left w:w="120" w:type="dxa"/>
              <w:bottom w:w="120" w:type="dxa"/>
              <w:right w:w="120" w:type="dxa"/>
            </w:tcMar>
          </w:tcPr>
          <w:p w14:paraId="4E7B25B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information is accessible (not presented) during collection</w:t>
            </w:r>
          </w:p>
        </w:tc>
        <w:tc>
          <w:tcPr>
            <w:tcW w:w="2340" w:type="dxa"/>
            <w:shd w:val="clear" w:color="auto" w:fill="auto"/>
            <w:tcMar>
              <w:top w:w="120" w:type="dxa"/>
              <w:left w:w="120" w:type="dxa"/>
              <w:bottom w:w="120" w:type="dxa"/>
              <w:right w:w="120" w:type="dxa"/>
            </w:tcMar>
          </w:tcPr>
          <w:p w14:paraId="78CE73A3" w14:textId="530FB472" w:rsidR="007236BD" w:rsidRDefault="007236BD" w:rsidP="00353323">
            <w:pPr>
              <w:spacing w:after="0"/>
              <w:rPr>
                <w:rFonts w:ascii="Times New Roman" w:hAnsi="Times New Roman"/>
                <w:spacing w:val="-1"/>
                <w:sz w:val="24"/>
              </w:rPr>
            </w:pPr>
            <w:r>
              <w:rPr>
                <w:rFonts w:ascii="Times New Roman" w:hAnsi="Times New Roman"/>
                <w:spacing w:val="-1"/>
                <w:sz w:val="24"/>
              </w:rPr>
              <w:t>PII Controller Identity prominently displayed on first view – prior to processing first page of viewing</w:t>
            </w:r>
          </w:p>
        </w:tc>
        <w:tc>
          <w:tcPr>
            <w:tcW w:w="1890" w:type="dxa"/>
            <w:shd w:val="clear" w:color="auto" w:fill="auto"/>
            <w:tcMar>
              <w:top w:w="120" w:type="dxa"/>
              <w:left w:w="120" w:type="dxa"/>
              <w:bottom w:w="120" w:type="dxa"/>
              <w:right w:w="120" w:type="dxa"/>
            </w:tcMar>
          </w:tcPr>
          <w:p w14:paraId="2337357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not-specific to controller - does not match jurisdiction </w:t>
            </w:r>
          </w:p>
        </w:tc>
      </w:tr>
      <w:tr w:rsidR="00353323" w14:paraId="26A76E5B" w14:textId="77777777" w:rsidTr="00353323">
        <w:tc>
          <w:tcPr>
            <w:tcW w:w="1440" w:type="dxa"/>
            <w:shd w:val="clear" w:color="auto" w:fill="auto"/>
            <w:tcMar>
              <w:top w:w="120" w:type="dxa"/>
              <w:left w:w="120" w:type="dxa"/>
              <w:bottom w:w="120" w:type="dxa"/>
              <w:right w:w="120" w:type="dxa"/>
            </w:tcMar>
          </w:tcPr>
          <w:p w14:paraId="78915E3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-2 - (not mandatory in flow)</w:t>
            </w:r>
          </w:p>
        </w:tc>
        <w:tc>
          <w:tcPr>
            <w:tcW w:w="2790" w:type="dxa"/>
            <w:shd w:val="clear" w:color="auto" w:fill="auto"/>
            <w:tcMar>
              <w:top w:w="120" w:type="dxa"/>
              <w:left w:w="120" w:type="dxa"/>
              <w:bottom w:w="120" w:type="dxa"/>
              <w:right w:w="120" w:type="dxa"/>
            </w:tcMar>
          </w:tcPr>
          <w:p w14:paraId="7BD8A66B"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w:t>
            </w:r>
          </w:p>
        </w:tc>
        <w:tc>
          <w:tcPr>
            <w:tcW w:w="2880" w:type="dxa"/>
            <w:shd w:val="clear" w:color="auto" w:fill="auto"/>
            <w:tcMar>
              <w:top w:w="120" w:type="dxa"/>
              <w:left w:w="120" w:type="dxa"/>
              <w:bottom w:w="120" w:type="dxa"/>
              <w:right w:w="120" w:type="dxa"/>
            </w:tcMar>
          </w:tcPr>
          <w:p w14:paraId="41753E7F"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Controller Credential information is linked during collection </w:t>
            </w:r>
          </w:p>
        </w:tc>
        <w:tc>
          <w:tcPr>
            <w:tcW w:w="2340" w:type="dxa"/>
            <w:shd w:val="clear" w:color="auto" w:fill="auto"/>
            <w:tcMar>
              <w:top w:w="120" w:type="dxa"/>
              <w:left w:w="120" w:type="dxa"/>
              <w:bottom w:w="120" w:type="dxa"/>
              <w:right w:w="120" w:type="dxa"/>
            </w:tcMar>
          </w:tcPr>
          <w:p w14:paraId="49EB701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is linked not presented </w:t>
            </w:r>
          </w:p>
        </w:tc>
        <w:tc>
          <w:tcPr>
            <w:tcW w:w="1890" w:type="dxa"/>
            <w:shd w:val="clear" w:color="auto" w:fill="auto"/>
            <w:tcMar>
              <w:top w:w="120" w:type="dxa"/>
              <w:left w:w="120" w:type="dxa"/>
              <w:bottom w:w="120" w:type="dxa"/>
              <w:right w:w="120" w:type="dxa"/>
            </w:tcMar>
          </w:tcPr>
          <w:p w14:paraId="6837258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does not match ou</w:t>
            </w:r>
          </w:p>
        </w:tc>
      </w:tr>
      <w:tr w:rsidR="00353323" w14:paraId="72BC75D2" w14:textId="77777777" w:rsidTr="00353323">
        <w:tc>
          <w:tcPr>
            <w:tcW w:w="1440" w:type="dxa"/>
            <w:shd w:val="clear" w:color="auto" w:fill="auto"/>
            <w:tcMar>
              <w:top w:w="120" w:type="dxa"/>
              <w:left w:w="120" w:type="dxa"/>
              <w:bottom w:w="120" w:type="dxa"/>
              <w:right w:w="120" w:type="dxa"/>
            </w:tcMar>
          </w:tcPr>
          <w:p w14:paraId="00416963" w14:textId="391AE87B" w:rsidR="007236BD" w:rsidRDefault="007236BD" w:rsidP="37CB1003">
            <w:pPr>
              <w:spacing w:after="0"/>
              <w:rPr>
                <w:rFonts w:ascii="Times New Roman" w:hAnsi="Times New Roman"/>
                <w:spacing w:val="-1"/>
                <w:sz w:val="24"/>
              </w:rPr>
            </w:pPr>
            <w:r w:rsidRPr="37CB1003">
              <w:rPr>
                <w:rFonts w:ascii="Times New Roman" w:hAnsi="Times New Roman"/>
                <w:spacing w:val="-1"/>
                <w:sz w:val="24"/>
              </w:rPr>
              <w:t>-3 (non-operative)</w:t>
            </w:r>
          </w:p>
        </w:tc>
        <w:tc>
          <w:tcPr>
            <w:tcW w:w="2790" w:type="dxa"/>
            <w:shd w:val="clear" w:color="auto" w:fill="auto"/>
            <w:tcMar>
              <w:top w:w="120" w:type="dxa"/>
              <w:left w:w="120" w:type="dxa"/>
              <w:bottom w:w="120" w:type="dxa"/>
              <w:right w:w="120" w:type="dxa"/>
            </w:tcMar>
          </w:tcPr>
          <w:p w14:paraId="6874A3A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PII Controller Identity is not accessible enough to be considered ‘provided’ </w:t>
            </w:r>
          </w:p>
        </w:tc>
        <w:tc>
          <w:tcPr>
            <w:tcW w:w="2880" w:type="dxa"/>
            <w:shd w:val="clear" w:color="auto" w:fill="auto"/>
            <w:tcMar>
              <w:top w:w="120" w:type="dxa"/>
              <w:left w:w="120" w:type="dxa"/>
              <w:bottom w:w="120" w:type="dxa"/>
              <w:right w:w="120" w:type="dxa"/>
            </w:tcMar>
          </w:tcPr>
          <w:p w14:paraId="5DB7095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information not present</w:t>
            </w:r>
          </w:p>
        </w:tc>
        <w:tc>
          <w:tcPr>
            <w:tcW w:w="2340" w:type="dxa"/>
            <w:shd w:val="clear" w:color="auto" w:fill="auto"/>
            <w:tcMar>
              <w:top w:w="120" w:type="dxa"/>
              <w:left w:w="120" w:type="dxa"/>
              <w:bottom w:w="120" w:type="dxa"/>
              <w:right w:w="120" w:type="dxa"/>
            </w:tcMar>
          </w:tcPr>
          <w:p w14:paraId="51EE6EBA" w14:textId="77777777" w:rsidR="007236BD" w:rsidRDefault="007236BD" w:rsidP="37CB1003">
            <w:pPr>
              <w:spacing w:after="0"/>
              <w:rPr>
                <w:rFonts w:ascii="Times New Roman" w:hAnsi="Times New Roman"/>
                <w:spacing w:val="-1"/>
                <w:sz w:val="24"/>
              </w:rPr>
            </w:pPr>
            <w:r w:rsidRPr="37CB1003">
              <w:rPr>
                <w:rFonts w:ascii="Times New Roman" w:hAnsi="Times New Roman"/>
                <w:spacing w:val="-1"/>
                <w:sz w:val="24"/>
              </w:rPr>
              <w:t xml:space="preserve">Identity or credential is not accessible in context - e.g., two or more screens of view away, or privacy contact is mailing g address and non-operative in context of data collection. </w:t>
            </w:r>
          </w:p>
        </w:tc>
        <w:tc>
          <w:tcPr>
            <w:tcW w:w="1890" w:type="dxa"/>
            <w:shd w:val="clear" w:color="auto" w:fill="auto"/>
            <w:tcMar>
              <w:top w:w="120" w:type="dxa"/>
              <w:left w:w="120" w:type="dxa"/>
              <w:bottom w:w="120" w:type="dxa"/>
              <w:right w:w="120" w:type="dxa"/>
            </w:tcMar>
          </w:tcPr>
          <w:p w14:paraId="431AB5C7" w14:textId="23155C47" w:rsidR="007236BD" w:rsidRDefault="007236BD" w:rsidP="37CB1003">
            <w:pPr>
              <w:spacing w:after="0"/>
              <w:rPr>
                <w:rFonts w:ascii="Times New Roman" w:hAnsi="Times New Roman"/>
                <w:spacing w:val="-1"/>
                <w:sz w:val="24"/>
              </w:rPr>
            </w:pPr>
            <w:r w:rsidRPr="37CB1003">
              <w:rPr>
                <w:rFonts w:ascii="Times New Roman" w:hAnsi="Times New Roman"/>
                <w:spacing w:val="-1"/>
                <w:sz w:val="24"/>
              </w:rPr>
              <w:t xml:space="preserve">It is not a valid, secure, or recognized provider. </w:t>
            </w:r>
            <w:r>
              <w:rPr>
                <w:rFonts w:ascii="Times New Roman" w:hAnsi="Times New Roman"/>
                <w:spacing w:val="-1"/>
                <w:sz w:val="24"/>
              </w:rPr>
              <w:br/>
            </w:r>
            <w:r w:rsidRPr="37CB1003">
              <w:rPr>
                <w:rFonts w:ascii="Times New Roman" w:hAnsi="Times New Roman"/>
                <w:spacing w:val="-1"/>
                <w:sz w:val="24"/>
              </w:rPr>
              <w:t xml:space="preserve">Not security operational (proving nonreciprocal security assurance) </w:t>
            </w:r>
          </w:p>
        </w:tc>
      </w:tr>
    </w:tbl>
    <w:p w14:paraId="2589823A" w14:textId="23A49C51" w:rsidR="007B5960" w:rsidRDefault="007B5960">
      <w:pPr>
        <w:spacing w:before="0" w:after="0"/>
        <w:rPr>
          <w:rFonts w:ascii="Segoe UI" w:hAnsi="Segoe UI" w:cs="Segoe UI"/>
          <w:color w:val="172B4D"/>
          <w:spacing w:val="-2"/>
          <w:sz w:val="41"/>
          <w:szCs w:val="41"/>
        </w:rPr>
      </w:pPr>
    </w:p>
    <w:p w14:paraId="754FF8ED" w14:textId="508AC039" w:rsidR="007236BD" w:rsidRDefault="007236BD" w:rsidP="0065511B">
      <w:pPr>
        <w:pStyle w:val="AppendixHeading2"/>
      </w:pPr>
      <w:bookmarkStart w:id="30" w:name="_Toc146006693"/>
      <w:r>
        <w:t xml:space="preserve">1.2.    Table </w:t>
      </w:r>
      <w:r w:rsidR="007B5960">
        <w:t>2:</w:t>
      </w:r>
      <w:r>
        <w:t xml:space="preserve"> ANCR Record Schema Example</w:t>
      </w:r>
      <w:bookmarkEnd w:id="30"/>
    </w:p>
    <w:p w14:paraId="180D9735" w14:textId="0AF772D6" w:rsidR="007236BD" w:rsidRDefault="005146A2"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This</w:t>
      </w:r>
      <w:r w:rsidR="007236BD">
        <w:rPr>
          <w:rFonts w:ascii="Segoe UI" w:hAnsi="Segoe UI" w:cs="Segoe UI"/>
          <w:color w:val="172B4D"/>
          <w:spacing w:val="-1"/>
          <w:sz w:val="24"/>
        </w:rPr>
        <w:t xml:space="preserve"> appendix </w:t>
      </w:r>
      <w:r>
        <w:rPr>
          <w:rFonts w:ascii="Segoe UI" w:hAnsi="Segoe UI" w:cs="Segoe UI"/>
          <w:color w:val="172B4D"/>
          <w:spacing w:val="-1"/>
          <w:sz w:val="24"/>
        </w:rPr>
        <w:t xml:space="preserve">is an example of a </w:t>
      </w:r>
      <w:r w:rsidR="007236BD">
        <w:rPr>
          <w:rFonts w:ascii="Segoe UI" w:hAnsi="Segoe UI" w:cs="Segoe UI"/>
          <w:color w:val="172B4D"/>
          <w:spacing w:val="-1"/>
          <w:sz w:val="24"/>
        </w:rPr>
        <w:t xml:space="preserve">notice record </w:t>
      </w:r>
      <w:r>
        <w:rPr>
          <w:rFonts w:ascii="Segoe UI" w:hAnsi="Segoe UI" w:cs="Segoe UI"/>
          <w:color w:val="172B4D"/>
          <w:spacing w:val="-1"/>
          <w:sz w:val="24"/>
        </w:rPr>
        <w:t xml:space="preserve">and the schema and can be used as a </w:t>
      </w:r>
      <w:r w:rsidR="007236BD">
        <w:rPr>
          <w:rFonts w:ascii="Segoe UI" w:hAnsi="Segoe UI" w:cs="Segoe UI"/>
          <w:color w:val="172B4D"/>
          <w:spacing w:val="-1"/>
          <w:sz w:val="24"/>
        </w:rPr>
        <w:t>template</w:t>
      </w:r>
      <w:r>
        <w:rPr>
          <w:rFonts w:ascii="Segoe UI" w:hAnsi="Segoe UI" w:cs="Segoe UI"/>
          <w:color w:val="172B4D"/>
          <w:spacing w:val="-1"/>
          <w:sz w:val="24"/>
        </w:rPr>
        <w:t xml:space="preserve"> for the information record, rating, and analysis. </w:t>
      </w:r>
      <w:r w:rsidR="007236BD">
        <w:rPr>
          <w:rFonts w:ascii="Segoe UI" w:hAnsi="Segoe UI" w:cs="Segoe UI"/>
          <w:color w:val="172B4D"/>
          <w:spacing w:val="-1"/>
          <w:sz w:val="24"/>
        </w:rPr>
        <w:t xml:space="preserve"> </w:t>
      </w:r>
    </w:p>
    <w:p w14:paraId="5C6E9083" w14:textId="4573BA4E" w:rsidR="007236BD" w:rsidRPr="00F279C1" w:rsidRDefault="007236BD" w:rsidP="007236BD">
      <w:pPr>
        <w:shd w:val="clear" w:color="auto" w:fill="FFFFFF"/>
        <w:spacing w:before="100" w:after="100"/>
        <w:rPr>
          <w:rFonts w:ascii="Segoe UI" w:hAnsi="Segoe UI" w:cs="Segoe UI"/>
          <w:color w:val="172B4D"/>
          <w:spacing w:val="-1"/>
          <w:sz w:val="24"/>
        </w:rPr>
      </w:pPr>
    </w:p>
    <w:tbl>
      <w:tblPr>
        <w:tblW w:w="9073" w:type="dxa"/>
        <w:tblCellMar>
          <w:left w:w="10" w:type="dxa"/>
          <w:right w:w="10" w:type="dxa"/>
        </w:tblCellMar>
        <w:tblLook w:val="04A0" w:firstRow="1" w:lastRow="0" w:firstColumn="1" w:lastColumn="0" w:noHBand="0" w:noVBand="1"/>
      </w:tblPr>
      <w:tblGrid>
        <w:gridCol w:w="1987"/>
        <w:gridCol w:w="2243"/>
        <w:gridCol w:w="2223"/>
        <w:gridCol w:w="2620"/>
      </w:tblGrid>
      <w:tr w:rsidR="007236BD" w14:paraId="3B0A142B" w14:textId="77777777" w:rsidTr="00FF6AA1">
        <w:trPr>
          <w:trHeight w:val="1488"/>
        </w:trPr>
        <w:tc>
          <w:tcPr>
            <w:tcW w:w="1987" w:type="dxa"/>
            <w:shd w:val="clear" w:color="auto" w:fill="F2F2F2"/>
            <w:tcMar>
              <w:top w:w="120" w:type="dxa"/>
              <w:left w:w="120" w:type="dxa"/>
              <w:bottom w:w="120" w:type="dxa"/>
              <w:right w:w="120" w:type="dxa"/>
            </w:tcMar>
          </w:tcPr>
          <w:p w14:paraId="18AADDA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FIELD NAME</w:t>
            </w:r>
          </w:p>
        </w:tc>
        <w:tc>
          <w:tcPr>
            <w:tcW w:w="2243" w:type="dxa"/>
            <w:shd w:val="clear" w:color="auto" w:fill="F2F2F2"/>
            <w:tcMar>
              <w:top w:w="120" w:type="dxa"/>
              <w:left w:w="120" w:type="dxa"/>
              <w:bottom w:w="120" w:type="dxa"/>
              <w:right w:w="120" w:type="dxa"/>
            </w:tcMar>
          </w:tcPr>
          <w:p w14:paraId="6E058D3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FIELD DESCRIPTION</w:t>
            </w:r>
          </w:p>
        </w:tc>
        <w:tc>
          <w:tcPr>
            <w:tcW w:w="2223" w:type="dxa"/>
            <w:shd w:val="clear" w:color="auto" w:fill="F2F2F2"/>
            <w:tcMar>
              <w:top w:w="120" w:type="dxa"/>
              <w:left w:w="120" w:type="dxa"/>
              <w:bottom w:w="120" w:type="dxa"/>
              <w:right w:w="120" w:type="dxa"/>
            </w:tcMar>
          </w:tcPr>
          <w:p w14:paraId="6606FFA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REQUIREMENT: MUST, SHALL, MAY</w:t>
            </w:r>
          </w:p>
        </w:tc>
        <w:tc>
          <w:tcPr>
            <w:tcW w:w="2620" w:type="dxa"/>
            <w:shd w:val="clear" w:color="auto" w:fill="F2F2F2"/>
            <w:tcMar>
              <w:top w:w="120" w:type="dxa"/>
              <w:left w:w="120" w:type="dxa"/>
              <w:bottom w:w="120" w:type="dxa"/>
              <w:right w:w="120" w:type="dxa"/>
            </w:tcMar>
          </w:tcPr>
          <w:p w14:paraId="358B460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FIELD DATA EXAMPLE</w:t>
            </w:r>
          </w:p>
        </w:tc>
      </w:tr>
      <w:tr w:rsidR="007236BD" w14:paraId="7A2A10E9" w14:textId="77777777" w:rsidTr="00FF6AA1">
        <w:tc>
          <w:tcPr>
            <w:tcW w:w="1987" w:type="dxa"/>
            <w:shd w:val="clear" w:color="auto" w:fill="auto"/>
            <w:tcMar>
              <w:top w:w="120" w:type="dxa"/>
              <w:left w:w="120" w:type="dxa"/>
              <w:bottom w:w="120" w:type="dxa"/>
              <w:right w:w="120" w:type="dxa"/>
            </w:tcMar>
          </w:tcPr>
          <w:p w14:paraId="0CB4941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Notice Location</w:t>
            </w:r>
          </w:p>
        </w:tc>
        <w:tc>
          <w:tcPr>
            <w:tcW w:w="2243" w:type="dxa"/>
            <w:shd w:val="clear" w:color="auto" w:fill="auto"/>
            <w:tcMar>
              <w:top w:w="120" w:type="dxa"/>
              <w:left w:w="120" w:type="dxa"/>
              <w:bottom w:w="120" w:type="dxa"/>
              <w:right w:w="120" w:type="dxa"/>
            </w:tcMar>
          </w:tcPr>
          <w:p w14:paraId="06A2AB8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Location the notice was read/observed</w:t>
            </w:r>
          </w:p>
        </w:tc>
        <w:tc>
          <w:tcPr>
            <w:tcW w:w="2223" w:type="dxa"/>
            <w:shd w:val="clear" w:color="auto" w:fill="auto"/>
            <w:tcMar>
              <w:top w:w="120" w:type="dxa"/>
              <w:left w:w="120" w:type="dxa"/>
              <w:bottom w:w="120" w:type="dxa"/>
              <w:right w:w="120" w:type="dxa"/>
            </w:tcMar>
          </w:tcPr>
          <w:p w14:paraId="299AF3BF"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3885A57A" w14:textId="470707FE" w:rsidR="007236BD" w:rsidRDefault="007B5960" w:rsidP="00FF6AA1">
            <w:pPr>
              <w:spacing w:after="0"/>
            </w:pPr>
            <w:r>
              <w:rPr>
                <w:rFonts w:ascii="Times New Roman" w:hAnsi="Times New Roman"/>
                <w:spacing w:val="-1"/>
                <w:sz w:val="24"/>
              </w:rPr>
              <w:t>Walmart.com (actual link)</w:t>
            </w:r>
          </w:p>
        </w:tc>
      </w:tr>
      <w:tr w:rsidR="007236BD" w14:paraId="4F49B696" w14:textId="77777777" w:rsidTr="00FF6AA1">
        <w:tc>
          <w:tcPr>
            <w:tcW w:w="1987" w:type="dxa"/>
            <w:shd w:val="clear" w:color="auto" w:fill="auto"/>
            <w:tcMar>
              <w:top w:w="120" w:type="dxa"/>
              <w:left w:w="120" w:type="dxa"/>
              <w:bottom w:w="120" w:type="dxa"/>
              <w:right w:w="120" w:type="dxa"/>
            </w:tcMar>
          </w:tcPr>
          <w:p w14:paraId="3AD7A17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Name</w:t>
            </w:r>
          </w:p>
        </w:tc>
        <w:tc>
          <w:tcPr>
            <w:tcW w:w="2243" w:type="dxa"/>
            <w:shd w:val="clear" w:color="auto" w:fill="auto"/>
            <w:tcMar>
              <w:top w:w="120" w:type="dxa"/>
              <w:left w:w="120" w:type="dxa"/>
              <w:bottom w:w="120" w:type="dxa"/>
              <w:right w:w="120" w:type="dxa"/>
            </w:tcMar>
          </w:tcPr>
          <w:p w14:paraId="7D59745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Name of presented business</w:t>
            </w:r>
          </w:p>
        </w:tc>
        <w:tc>
          <w:tcPr>
            <w:tcW w:w="2223" w:type="dxa"/>
            <w:shd w:val="clear" w:color="auto" w:fill="auto"/>
            <w:tcMar>
              <w:top w:w="120" w:type="dxa"/>
              <w:left w:w="120" w:type="dxa"/>
              <w:bottom w:w="120" w:type="dxa"/>
              <w:right w:w="120" w:type="dxa"/>
            </w:tcMar>
          </w:tcPr>
          <w:p w14:paraId="6BD13D5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552A354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Walmart</w:t>
            </w:r>
          </w:p>
        </w:tc>
      </w:tr>
      <w:tr w:rsidR="007236BD" w14:paraId="3DF866AF" w14:textId="77777777" w:rsidTr="00FF6AA1">
        <w:tc>
          <w:tcPr>
            <w:tcW w:w="1987" w:type="dxa"/>
            <w:shd w:val="clear" w:color="auto" w:fill="auto"/>
            <w:tcMar>
              <w:top w:w="120" w:type="dxa"/>
              <w:left w:w="120" w:type="dxa"/>
              <w:bottom w:w="120" w:type="dxa"/>
              <w:right w:w="120" w:type="dxa"/>
            </w:tcMar>
          </w:tcPr>
          <w:p w14:paraId="59EE664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Address</w:t>
            </w:r>
          </w:p>
        </w:tc>
        <w:tc>
          <w:tcPr>
            <w:tcW w:w="2243" w:type="dxa"/>
            <w:shd w:val="clear" w:color="auto" w:fill="auto"/>
            <w:tcMar>
              <w:top w:w="120" w:type="dxa"/>
              <w:left w:w="120" w:type="dxa"/>
              <w:bottom w:w="120" w:type="dxa"/>
              <w:right w:w="120" w:type="dxa"/>
            </w:tcMar>
          </w:tcPr>
          <w:p w14:paraId="29D62D6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The physical address of controller and/or accountable person</w:t>
            </w:r>
          </w:p>
        </w:tc>
        <w:tc>
          <w:tcPr>
            <w:tcW w:w="2223" w:type="dxa"/>
            <w:shd w:val="clear" w:color="auto" w:fill="auto"/>
            <w:tcMar>
              <w:top w:w="120" w:type="dxa"/>
              <w:left w:w="120" w:type="dxa"/>
              <w:bottom w:w="120" w:type="dxa"/>
              <w:right w:w="120" w:type="dxa"/>
            </w:tcMar>
          </w:tcPr>
          <w:p w14:paraId="18977A3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06386E9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1940 Argentina Road Mississauga, Ontario L5N 1P9</w:t>
            </w:r>
          </w:p>
        </w:tc>
      </w:tr>
      <w:tr w:rsidR="007236BD" w14:paraId="349CE783" w14:textId="77777777" w:rsidTr="00FF6AA1">
        <w:tc>
          <w:tcPr>
            <w:tcW w:w="1987" w:type="dxa"/>
            <w:shd w:val="clear" w:color="auto" w:fill="auto"/>
            <w:tcMar>
              <w:top w:w="120" w:type="dxa"/>
              <w:left w:w="120" w:type="dxa"/>
              <w:bottom w:w="120" w:type="dxa"/>
              <w:right w:w="120" w:type="dxa"/>
            </w:tcMar>
          </w:tcPr>
          <w:p w14:paraId="7D8825C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Contact Type</w:t>
            </w:r>
          </w:p>
        </w:tc>
        <w:tc>
          <w:tcPr>
            <w:tcW w:w="2243" w:type="dxa"/>
            <w:shd w:val="clear" w:color="auto" w:fill="auto"/>
            <w:tcMar>
              <w:top w:w="120" w:type="dxa"/>
              <w:left w:w="120" w:type="dxa"/>
              <w:bottom w:w="120" w:type="dxa"/>
              <w:right w:w="120" w:type="dxa"/>
            </w:tcMar>
          </w:tcPr>
          <w:p w14:paraId="6B1D69A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Contact method for correspondence with PII Controller</w:t>
            </w:r>
          </w:p>
        </w:tc>
        <w:tc>
          <w:tcPr>
            <w:tcW w:w="2223" w:type="dxa"/>
            <w:shd w:val="clear" w:color="auto" w:fill="auto"/>
            <w:tcMar>
              <w:top w:w="120" w:type="dxa"/>
              <w:left w:w="120" w:type="dxa"/>
              <w:bottom w:w="120" w:type="dxa"/>
              <w:right w:w="120" w:type="dxa"/>
            </w:tcMar>
          </w:tcPr>
          <w:p w14:paraId="626C08C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6598DE8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Email, phone</w:t>
            </w:r>
          </w:p>
        </w:tc>
      </w:tr>
      <w:tr w:rsidR="007236BD" w14:paraId="04CF2176" w14:textId="77777777" w:rsidTr="00FF6AA1">
        <w:tc>
          <w:tcPr>
            <w:tcW w:w="1987" w:type="dxa"/>
            <w:shd w:val="clear" w:color="auto" w:fill="auto"/>
            <w:tcMar>
              <w:top w:w="120" w:type="dxa"/>
              <w:left w:w="120" w:type="dxa"/>
              <w:bottom w:w="120" w:type="dxa"/>
              <w:right w:w="120" w:type="dxa"/>
            </w:tcMar>
          </w:tcPr>
          <w:p w14:paraId="026A4E9B"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Controller-Correspondence Contact</w:t>
            </w:r>
          </w:p>
        </w:tc>
        <w:tc>
          <w:tcPr>
            <w:tcW w:w="2243" w:type="dxa"/>
            <w:shd w:val="clear" w:color="auto" w:fill="auto"/>
            <w:tcMar>
              <w:top w:w="120" w:type="dxa"/>
              <w:left w:w="120" w:type="dxa"/>
              <w:bottom w:w="120" w:type="dxa"/>
              <w:right w:w="120" w:type="dxa"/>
            </w:tcMar>
          </w:tcPr>
          <w:p w14:paraId="435644C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General contact point</w:t>
            </w:r>
          </w:p>
        </w:tc>
        <w:tc>
          <w:tcPr>
            <w:tcW w:w="2223" w:type="dxa"/>
            <w:shd w:val="clear" w:color="auto" w:fill="auto"/>
            <w:tcMar>
              <w:top w:w="120" w:type="dxa"/>
              <w:left w:w="120" w:type="dxa"/>
              <w:bottom w:w="120" w:type="dxa"/>
              <w:right w:w="120" w:type="dxa"/>
            </w:tcMar>
          </w:tcPr>
          <w:p w14:paraId="5F98A603" w14:textId="77777777" w:rsidR="007236BD" w:rsidRDefault="007236BD" w:rsidP="00FF6AA1">
            <w:pPr>
              <w:spacing w:after="0"/>
              <w:rPr>
                <w:rFonts w:ascii="Times New Roman" w:hAnsi="Times New Roman"/>
                <w:spacing w:val="-1"/>
                <w:sz w:val="24"/>
              </w:rPr>
            </w:pPr>
            <w:r>
              <w:rPr>
                <w:rFonts w:ascii="Times New Roman" w:hAnsi="Times New Roman"/>
                <w:spacing w:val="-1"/>
                <w:sz w:val="24"/>
              </w:rPr>
              <w:t>SHALL</w:t>
            </w:r>
          </w:p>
        </w:tc>
        <w:tc>
          <w:tcPr>
            <w:tcW w:w="2620" w:type="dxa"/>
            <w:shd w:val="clear" w:color="auto" w:fill="auto"/>
            <w:tcMar>
              <w:top w:w="120" w:type="dxa"/>
              <w:left w:w="120" w:type="dxa"/>
              <w:bottom w:w="120" w:type="dxa"/>
              <w:right w:w="120" w:type="dxa"/>
            </w:tcMar>
          </w:tcPr>
          <w:p w14:paraId="7E25A245" w14:textId="3DFC7A19" w:rsidR="007236BD" w:rsidRDefault="00000000" w:rsidP="00FF6AA1">
            <w:pPr>
              <w:spacing w:after="0"/>
            </w:pPr>
            <w:hyperlink r:id="rId20" w:history="1">
              <w:r w:rsidR="007B5960" w:rsidRPr="00F7573B">
                <w:rPr>
                  <w:rStyle w:val="Hyperlink"/>
                  <w:rFonts w:ascii="Times New Roman" w:hAnsi="Times New Roman"/>
                  <w:spacing w:val="-1"/>
                  <w:sz w:val="24"/>
                </w:rPr>
                <w:t>Privacy@org.com</w:t>
              </w:r>
            </w:hyperlink>
          </w:p>
        </w:tc>
      </w:tr>
      <w:tr w:rsidR="007236BD" w14:paraId="4EF818A0" w14:textId="77777777" w:rsidTr="00FF6AA1">
        <w:tc>
          <w:tcPr>
            <w:tcW w:w="1987" w:type="dxa"/>
            <w:shd w:val="clear" w:color="auto" w:fill="auto"/>
            <w:tcMar>
              <w:top w:w="120" w:type="dxa"/>
              <w:left w:w="120" w:type="dxa"/>
              <w:bottom w:w="120" w:type="dxa"/>
              <w:right w:w="120" w:type="dxa"/>
            </w:tcMar>
          </w:tcPr>
          <w:p w14:paraId="1943710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Type</w:t>
            </w:r>
          </w:p>
        </w:tc>
        <w:tc>
          <w:tcPr>
            <w:tcW w:w="2243" w:type="dxa"/>
            <w:shd w:val="clear" w:color="auto" w:fill="auto"/>
            <w:tcMar>
              <w:top w:w="120" w:type="dxa"/>
              <w:left w:w="120" w:type="dxa"/>
              <w:bottom w:w="120" w:type="dxa"/>
              <w:right w:w="120" w:type="dxa"/>
            </w:tcMar>
          </w:tcPr>
          <w:p w14:paraId="4B53E61F" w14:textId="63E1F0AC" w:rsidR="007236BD" w:rsidRDefault="007236BD" w:rsidP="00FF6AA1">
            <w:pPr>
              <w:spacing w:after="0"/>
              <w:rPr>
                <w:rFonts w:ascii="Times New Roman" w:hAnsi="Times New Roman"/>
                <w:spacing w:val="-1"/>
                <w:sz w:val="24"/>
              </w:rPr>
            </w:pPr>
            <w:r>
              <w:rPr>
                <w:rFonts w:ascii="Times New Roman" w:hAnsi="Times New Roman"/>
                <w:spacing w:val="-1"/>
                <w:sz w:val="24"/>
              </w:rPr>
              <w:t>The Contact method provided for access to privacy contact</w:t>
            </w:r>
          </w:p>
        </w:tc>
        <w:tc>
          <w:tcPr>
            <w:tcW w:w="2223" w:type="dxa"/>
            <w:shd w:val="clear" w:color="auto" w:fill="auto"/>
            <w:tcMar>
              <w:top w:w="120" w:type="dxa"/>
              <w:left w:w="120" w:type="dxa"/>
              <w:bottom w:w="120" w:type="dxa"/>
              <w:right w:w="120" w:type="dxa"/>
            </w:tcMar>
          </w:tcPr>
          <w:p w14:paraId="6CAFFF2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36DCC82C" w14:textId="300E35AD" w:rsidR="007236BD" w:rsidRDefault="007B5960" w:rsidP="00FF6AA1">
            <w:pPr>
              <w:spacing w:after="0"/>
              <w:rPr>
                <w:rFonts w:ascii="Times New Roman" w:hAnsi="Times New Roman"/>
                <w:spacing w:val="-1"/>
                <w:sz w:val="24"/>
              </w:rPr>
            </w:pPr>
            <w:r>
              <w:rPr>
                <w:rFonts w:ascii="Times New Roman" w:hAnsi="Times New Roman"/>
                <w:spacing w:val="-1"/>
                <w:sz w:val="24"/>
              </w:rPr>
              <w:t>E</w:t>
            </w:r>
            <w:r w:rsidR="007236BD">
              <w:rPr>
                <w:rFonts w:ascii="Times New Roman" w:hAnsi="Times New Roman"/>
                <w:spacing w:val="-1"/>
                <w:sz w:val="24"/>
              </w:rPr>
              <w:t>mail</w:t>
            </w:r>
            <w:r>
              <w:rPr>
                <w:rFonts w:ascii="Times New Roman" w:hAnsi="Times New Roman"/>
                <w:spacing w:val="-1"/>
                <w:sz w:val="24"/>
              </w:rPr>
              <w:t>, or other</w:t>
            </w:r>
          </w:p>
        </w:tc>
      </w:tr>
      <w:tr w:rsidR="007236BD" w14:paraId="4608AE58" w14:textId="77777777" w:rsidTr="00FF6AA1">
        <w:tc>
          <w:tcPr>
            <w:tcW w:w="1987" w:type="dxa"/>
            <w:shd w:val="clear" w:color="auto" w:fill="auto"/>
            <w:tcMar>
              <w:top w:w="120" w:type="dxa"/>
              <w:left w:w="120" w:type="dxa"/>
              <w:bottom w:w="120" w:type="dxa"/>
              <w:right w:w="120" w:type="dxa"/>
            </w:tcMar>
          </w:tcPr>
          <w:p w14:paraId="1ED58765"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Point</w:t>
            </w:r>
          </w:p>
        </w:tc>
        <w:tc>
          <w:tcPr>
            <w:tcW w:w="2243" w:type="dxa"/>
            <w:shd w:val="clear" w:color="auto" w:fill="auto"/>
            <w:tcMar>
              <w:top w:w="120" w:type="dxa"/>
              <w:left w:w="120" w:type="dxa"/>
              <w:bottom w:w="120" w:type="dxa"/>
              <w:right w:w="120" w:type="dxa"/>
            </w:tcMar>
          </w:tcPr>
          <w:p w14:paraId="00B7FC4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Location/address of Contact Point</w:t>
            </w:r>
          </w:p>
        </w:tc>
        <w:tc>
          <w:tcPr>
            <w:tcW w:w="2223" w:type="dxa"/>
            <w:shd w:val="clear" w:color="auto" w:fill="auto"/>
            <w:tcMar>
              <w:top w:w="120" w:type="dxa"/>
              <w:left w:w="120" w:type="dxa"/>
              <w:bottom w:w="120" w:type="dxa"/>
              <w:right w:w="120" w:type="dxa"/>
            </w:tcMar>
          </w:tcPr>
          <w:p w14:paraId="2D56917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6D17D30E" w14:textId="77777777" w:rsidR="007236BD" w:rsidRDefault="00000000" w:rsidP="00FF6AA1">
            <w:pPr>
              <w:spacing w:after="0"/>
            </w:pPr>
            <w:hyperlink r:id="rId21" w:tooltip="http://Org.com/privacy.html" w:history="1">
              <w:r w:rsidR="007236BD">
                <w:rPr>
                  <w:rFonts w:ascii="Times New Roman" w:hAnsi="Times New Roman"/>
                  <w:color w:val="0000FF"/>
                  <w:spacing w:val="-1"/>
                  <w:sz w:val="24"/>
                  <w:u w:val="single"/>
                </w:rPr>
                <w:t>Org.com/privacy.html</w:t>
              </w:r>
            </w:hyperlink>
          </w:p>
        </w:tc>
      </w:tr>
      <w:tr w:rsidR="007236BD" w14:paraId="649D251A" w14:textId="77777777" w:rsidTr="00FF6AA1">
        <w:tc>
          <w:tcPr>
            <w:tcW w:w="1987" w:type="dxa"/>
            <w:shd w:val="clear" w:color="auto" w:fill="auto"/>
            <w:tcMar>
              <w:top w:w="120" w:type="dxa"/>
              <w:left w:w="120" w:type="dxa"/>
              <w:bottom w:w="120" w:type="dxa"/>
              <w:right w:w="120" w:type="dxa"/>
            </w:tcMar>
          </w:tcPr>
          <w:p w14:paraId="5615379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Session Certificate</w:t>
            </w:r>
          </w:p>
        </w:tc>
        <w:tc>
          <w:tcPr>
            <w:tcW w:w="2243" w:type="dxa"/>
            <w:shd w:val="clear" w:color="auto" w:fill="auto"/>
            <w:tcMar>
              <w:top w:w="120" w:type="dxa"/>
              <w:left w:w="120" w:type="dxa"/>
              <w:bottom w:w="120" w:type="dxa"/>
              <w:right w:w="120" w:type="dxa"/>
            </w:tcMar>
          </w:tcPr>
          <w:p w14:paraId="0701881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A certificate for monitored practice</w:t>
            </w:r>
          </w:p>
        </w:tc>
        <w:tc>
          <w:tcPr>
            <w:tcW w:w="2223" w:type="dxa"/>
            <w:shd w:val="clear" w:color="auto" w:fill="auto"/>
            <w:tcMar>
              <w:top w:w="120" w:type="dxa"/>
              <w:left w:w="120" w:type="dxa"/>
              <w:bottom w:w="120" w:type="dxa"/>
              <w:right w:w="120" w:type="dxa"/>
            </w:tcMar>
          </w:tcPr>
          <w:p w14:paraId="60CEF96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Optional</w:t>
            </w:r>
          </w:p>
        </w:tc>
        <w:tc>
          <w:tcPr>
            <w:tcW w:w="2620" w:type="dxa"/>
            <w:shd w:val="clear" w:color="auto" w:fill="auto"/>
            <w:tcMar>
              <w:top w:w="120" w:type="dxa"/>
              <w:left w:w="120" w:type="dxa"/>
              <w:bottom w:w="120" w:type="dxa"/>
              <w:right w:w="120" w:type="dxa"/>
            </w:tcMar>
          </w:tcPr>
          <w:p w14:paraId="7F43BC56" w14:textId="20251EC8" w:rsidR="007236BD" w:rsidRDefault="007B5960" w:rsidP="00FF6AA1">
            <w:pPr>
              <w:spacing w:after="0"/>
              <w:rPr>
                <w:rFonts w:ascii="Times New Roman" w:hAnsi="Times New Roman"/>
                <w:spacing w:val="-1"/>
                <w:sz w:val="24"/>
              </w:rPr>
            </w:pPr>
            <w:r>
              <w:rPr>
                <w:rFonts w:ascii="Times New Roman" w:hAnsi="Times New Roman"/>
                <w:spacing w:val="-1"/>
                <w:sz w:val="24"/>
              </w:rPr>
              <w:t xml:space="preserve">TLS, </w:t>
            </w:r>
            <w:r w:rsidR="007236BD">
              <w:rPr>
                <w:rFonts w:ascii="Times New Roman" w:hAnsi="Times New Roman"/>
                <w:spacing w:val="-1"/>
                <w:sz w:val="24"/>
              </w:rPr>
              <w:t>Transparency</w:t>
            </w:r>
            <w:r>
              <w:rPr>
                <w:rFonts w:ascii="Times New Roman" w:hAnsi="Times New Roman"/>
                <w:spacing w:val="-1"/>
                <w:sz w:val="24"/>
              </w:rPr>
              <w:t>, Policy (OID) Context</w:t>
            </w:r>
          </w:p>
        </w:tc>
      </w:tr>
    </w:tbl>
    <w:p w14:paraId="0BE34F32" w14:textId="66B5AD03" w:rsidR="00245294" w:rsidRDefault="00F12BF8" w:rsidP="00E62675">
      <w:pPr>
        <w:pStyle w:val="AppendixTitle"/>
      </w:pPr>
      <w:bookmarkStart w:id="31" w:name="_Toc146006694"/>
      <w:r>
        <w:lastRenderedPageBreak/>
        <w:t>Digital Transparency Code of Conduct</w:t>
      </w:r>
      <w:bookmarkEnd w:id="31"/>
    </w:p>
    <w:p w14:paraId="16F7A99F" w14:textId="67BF7566" w:rsidR="00F662F5" w:rsidRDefault="00F34F80" w:rsidP="000236D9">
      <w:r>
        <w:t>These digital transparency code of conduct rules coincide with t</w:t>
      </w:r>
      <w:r w:rsidR="006B39E6">
        <w:t xml:space="preserve">he </w:t>
      </w:r>
      <w:r w:rsidR="0042431D">
        <w:t>TPIs</w:t>
      </w:r>
      <w:r>
        <w:t xml:space="preserve"> presented </w:t>
      </w:r>
      <w:r w:rsidR="00F662F5">
        <w:t xml:space="preserve">and reference the international adequacy requirements for </w:t>
      </w:r>
      <w:r w:rsidR="0097128F">
        <w:t xml:space="preserve">transparency required for </w:t>
      </w:r>
      <w:r w:rsidR="00F662F5">
        <w:t>digital identifier management</w:t>
      </w:r>
      <w:r w:rsidR="0097128F">
        <w:t xml:space="preserve">.  In </w:t>
      </w:r>
      <w:hyperlink r:id="rId22" w:history="1">
        <w:r w:rsidR="000B2139" w:rsidRPr="00486736">
          <w:rPr>
            <w:rStyle w:val="Hyperlink"/>
          </w:rPr>
          <w:t>Report on the Adequacy of Digital Identity Governance</w:t>
        </w:r>
      </w:hyperlink>
      <w:r w:rsidR="000B2139">
        <w:t xml:space="preserve"> for cross border transparency and cons</w:t>
      </w:r>
      <w:r w:rsidR="00486736">
        <w:t>ent</w:t>
      </w:r>
      <w:r w:rsidR="007B5960">
        <w:t>:</w:t>
      </w:r>
    </w:p>
    <w:p w14:paraId="09042AFA" w14:textId="77777777" w:rsidR="00F662F5" w:rsidRDefault="00F662F5" w:rsidP="000236D9"/>
    <w:p w14:paraId="25F1EF4F" w14:textId="542776C4" w:rsidR="00F12BF8" w:rsidRDefault="006B39E6" w:rsidP="00E62675">
      <w:r>
        <w:t xml:space="preserve"> PII Controller must:</w:t>
      </w:r>
    </w:p>
    <w:p w14:paraId="72CF64C0" w14:textId="6BD26CBE" w:rsidR="00245294" w:rsidRDefault="007B5960" w:rsidP="000236D9">
      <w:pPr>
        <w:pStyle w:val="ListParagraph"/>
        <w:numPr>
          <w:ilvl w:val="0"/>
          <w:numId w:val="193"/>
        </w:numPr>
      </w:pPr>
      <w:r>
        <w:t>P</w:t>
      </w:r>
      <w:r w:rsidR="00AA0105">
        <w:t>rovide</w:t>
      </w:r>
      <w:r w:rsidR="006B39E6">
        <w:t xml:space="preserve"> their PII Controller</w:t>
      </w:r>
      <w:r w:rsidR="009A5830">
        <w:t xml:space="preserve"> Notice</w:t>
      </w:r>
      <w:r w:rsidR="006B39E6">
        <w:t xml:space="preserve"> Credential</w:t>
      </w:r>
      <w:r w:rsidR="009A5830">
        <w:t>s,</w:t>
      </w:r>
      <w:r w:rsidR="00AA0105">
        <w:t xml:space="preserve"> before </w:t>
      </w:r>
      <w:r w:rsidR="009A5830">
        <w:t xml:space="preserve">or </w:t>
      </w:r>
      <w:r w:rsidR="00AA0105">
        <w:t>at th</w:t>
      </w:r>
      <w:r w:rsidR="009A5830">
        <w:t xml:space="preserve">e </w:t>
      </w:r>
      <w:r w:rsidR="00AA0105">
        <w:t xml:space="preserve">time </w:t>
      </w:r>
      <w:r w:rsidR="000236D9">
        <w:t>of processing</w:t>
      </w:r>
      <w:r w:rsidR="009A5830">
        <w:t xml:space="preserve"> personal inf</w:t>
      </w:r>
      <w:r w:rsidR="004B3705">
        <w:t>ormation (TPI 1)</w:t>
      </w:r>
      <w:r>
        <w:t>,</w:t>
      </w:r>
      <w:r w:rsidR="004B3705">
        <w:t xml:space="preserve"> Article 14.1 </w:t>
      </w:r>
    </w:p>
    <w:p w14:paraId="4EBCB79C" w14:textId="1B29A41B" w:rsidR="00040439" w:rsidRDefault="005B1A5F" w:rsidP="000236D9">
      <w:pPr>
        <w:pStyle w:val="ListParagraph"/>
        <w:numPr>
          <w:ilvl w:val="0"/>
          <w:numId w:val="193"/>
        </w:numPr>
      </w:pPr>
      <w:r>
        <w:t xml:space="preserve">PII Controller credential information </w:t>
      </w:r>
      <w:r w:rsidR="006E2DA0">
        <w:t>must be accessible</w:t>
      </w:r>
    </w:p>
    <w:p w14:paraId="6944DEBE" w14:textId="7907A017" w:rsidR="006E2DA0" w:rsidRDefault="006E2DA0" w:rsidP="000236D9">
      <w:pPr>
        <w:pStyle w:val="ListParagraph"/>
        <w:numPr>
          <w:ilvl w:val="0"/>
          <w:numId w:val="193"/>
        </w:numPr>
      </w:pPr>
      <w:r>
        <w:t>PII C</w:t>
      </w:r>
      <w:r w:rsidR="007E0DF7">
        <w:t>o</w:t>
      </w:r>
      <w:r>
        <w:t>ntro</w:t>
      </w:r>
      <w:r w:rsidR="007E0DF7">
        <w:t>l</w:t>
      </w:r>
      <w:r>
        <w:t>ler cr</w:t>
      </w:r>
      <w:r w:rsidR="00C51B8F">
        <w:t>edential infor</w:t>
      </w:r>
      <w:r w:rsidR="007E0DF7">
        <w:t>m</w:t>
      </w:r>
      <w:r w:rsidR="00C51B8F">
        <w:t>at</w:t>
      </w:r>
      <w:r w:rsidR="007E0DF7">
        <w:t>i</w:t>
      </w:r>
      <w:r w:rsidR="00C51B8F">
        <w:t>on mus</w:t>
      </w:r>
      <w:r w:rsidR="007E0DF7">
        <w:t>t</w:t>
      </w:r>
      <w:r w:rsidR="00C51B8F">
        <w:t xml:space="preserve"> be operationally capable for ac</w:t>
      </w:r>
      <w:r w:rsidR="007E0DF7">
        <w:t>c</w:t>
      </w:r>
      <w:r w:rsidR="00C51B8F">
        <w:t xml:space="preserve">ess to </w:t>
      </w:r>
      <w:r w:rsidR="007E0DF7">
        <w:t>rights with evidence of notice &amp; consent</w:t>
      </w:r>
    </w:p>
    <w:p w14:paraId="34957ACE" w14:textId="1012D248" w:rsidR="007E0DF7" w:rsidRPr="000236D9" w:rsidRDefault="00413F6E" w:rsidP="00E62675">
      <w:pPr>
        <w:pStyle w:val="ListParagraph"/>
        <w:numPr>
          <w:ilvl w:val="0"/>
          <w:numId w:val="193"/>
        </w:numPr>
      </w:pPr>
      <w:r>
        <w:t>The security context must match the controller</w:t>
      </w:r>
      <w:r w:rsidR="006D5967">
        <w:t>’s jurisdiction where it is assumed PII is processed</w:t>
      </w:r>
    </w:p>
    <w:p w14:paraId="7BA54C01" w14:textId="451D27AD"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32" w:name="_Toc146006695"/>
      <w:r>
        <w:rPr>
          <w:rFonts w:ascii="Segoe UI" w:hAnsi="Segoe UI" w:cs="Segoe UI"/>
          <w:color w:val="172B4D"/>
          <w:spacing w:val="-2"/>
          <w:sz w:val="41"/>
          <w:szCs w:val="41"/>
        </w:rPr>
        <w:t>Endnotes</w:t>
      </w:r>
      <w:bookmarkEnd w:id="32"/>
    </w:p>
    <w:p w14:paraId="0F61C258"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4A97200D" w14:textId="07729BB2" w:rsidR="007236BD" w:rsidRDefault="007236BD" w:rsidP="007236BD">
      <w:pPr>
        <w:shd w:val="clear" w:color="auto" w:fill="FFFFFF"/>
        <w:spacing w:before="100" w:after="100"/>
      </w:pPr>
      <w:r>
        <w:rPr>
          <w:rFonts w:ascii="Segoe UI" w:hAnsi="Segoe UI" w:cs="Segoe UI"/>
          <w:color w:val="172B4D"/>
          <w:spacing w:val="-1"/>
          <w:sz w:val="24"/>
        </w:rPr>
        <w:t> </w:t>
      </w:r>
      <w:r>
        <w:rPr>
          <w:rFonts w:ascii="Segoe UI" w:hAnsi="Segoe UI" w:cs="Segoe UI"/>
          <w:color w:val="172B4D"/>
          <w:spacing w:val="-1"/>
          <w:sz w:val="24"/>
          <w:vertAlign w:val="superscript"/>
        </w:rPr>
        <w:t>1</w:t>
      </w:r>
      <w:r>
        <w:rPr>
          <w:rFonts w:ascii="Segoe UI" w:hAnsi="Segoe UI" w:cs="Segoe UI"/>
          <w:color w:val="172B4D"/>
          <w:spacing w:val="-1"/>
          <w:sz w:val="24"/>
        </w:rPr>
        <w:t xml:space="preserve"> Lizar, M, Pandit, H, Jesus, V, “Privacy as expected Consent Gateway”, Next Generation Internet (NGI) Grant [Access July 4] privacy-as-expected.org/</w:t>
      </w:r>
    </w:p>
    <w:p w14:paraId="22B55FD3" w14:textId="77777777" w:rsidR="007236BD" w:rsidRDefault="007236BD" w:rsidP="007236BD"/>
    <w:p w14:paraId="585BD1F7" w14:textId="61576646" w:rsidR="00CB2796" w:rsidRPr="00656086" w:rsidRDefault="00CB2796" w:rsidP="00E74B5C"/>
    <w:sectPr w:rsidR="00CB2796" w:rsidRPr="00656086" w:rsidSect="004D2F34">
      <w:headerReference w:type="default" r:id="rId23"/>
      <w:footerReference w:type="even" r:id="rId24"/>
      <w:footerReference w:type="default" r:id="rId25"/>
      <w:headerReference w:type="first" r:id="rId26"/>
      <w:footerReference w:type="first" r:id="rId27"/>
      <w:pgSz w:w="12242" w:h="15842" w:code="1"/>
      <w:pgMar w:top="720" w:right="1440" w:bottom="1440" w:left="1800" w:header="720" w:footer="619" w:gutter="0"/>
      <w:lnNumType w:countBy="1" w:restart="continuous"/>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Salvatore D'Agostino" w:date="2023-12-19T15:16:00Z" w:initials="SD">
    <w:p w14:paraId="39A6C0E4" w14:textId="77777777" w:rsidR="002458D1" w:rsidRDefault="002458D1" w:rsidP="002458D1">
      <w:pPr>
        <w:pStyle w:val="CommentText"/>
      </w:pPr>
      <w:r>
        <w:rPr>
          <w:rStyle w:val="CommentReference"/>
        </w:rPr>
        <w:annotationRef/>
      </w:r>
      <w:r>
        <w:t>Reference to be inserted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6C0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E6EE3F" w16cex:dateUtc="2023-12-19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6C0E4" w16cid:durableId="79E6EE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C8A12" w14:textId="77777777" w:rsidR="004D2F34" w:rsidRDefault="004D2F34">
      <w:r>
        <w:separator/>
      </w:r>
    </w:p>
  </w:endnote>
  <w:endnote w:type="continuationSeparator" w:id="0">
    <w:p w14:paraId="465EDA7B" w14:textId="77777777" w:rsidR="004D2F34" w:rsidRDefault="004D2F34">
      <w:r>
        <w:continuationSeparator/>
      </w:r>
    </w:p>
  </w:endnote>
  <w:endnote w:type="continuationNotice" w:id="1">
    <w:p w14:paraId="073D3C7E" w14:textId="77777777" w:rsidR="004D2F34" w:rsidRDefault="004D2F3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EUAlbertina-Regu-Identity-H">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1D90" w14:textId="77777777" w:rsidR="00942FA5" w:rsidRDefault="00942F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C8FC53" w14:textId="77777777" w:rsidR="00942FA5" w:rsidRDefault="00942FA5">
    <w:pPr>
      <w:pStyle w:val="Footer"/>
      <w:ind w:right="360"/>
    </w:pPr>
  </w:p>
  <w:p w14:paraId="0A84BBEB" w14:textId="77777777" w:rsidR="00942FA5" w:rsidRDefault="00942FA5"/>
  <w:p w14:paraId="2129EFF4" w14:textId="77777777" w:rsidR="00942FA5" w:rsidRDefault="00942F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4E5F" w14:textId="5913C2E3" w:rsidR="00942FA5" w:rsidRPr="00073525" w:rsidRDefault="00942FA5" w:rsidP="007340C4">
    <w:pPr>
      <w:pStyle w:val="Footer"/>
    </w:pPr>
    <w:r w:rsidRPr="00073525">
      <w:tab/>
    </w:r>
    <w:r w:rsidRPr="00073525">
      <w:tab/>
      <w:t xml:space="preserve">Document Date: </w:t>
    </w:r>
    <w:r w:rsidR="00CF669E">
      <w:t>Dec</w:t>
    </w:r>
    <w:r w:rsidR="00BB3D06">
      <w:t xml:space="preserve"> 19</w:t>
    </w:r>
    <w:r w:rsidR="00470C1F">
      <w:t>, 2023</w:t>
    </w:r>
  </w:p>
  <w:p w14:paraId="39AF8261" w14:textId="6027F610" w:rsidR="00942FA5" w:rsidRPr="00073525" w:rsidRDefault="00942FA5" w:rsidP="007340C4">
    <w:pPr>
      <w:pStyle w:val="Footer"/>
      <w:rPr>
        <w:lang w:val="en-CA"/>
      </w:rPr>
    </w:pPr>
    <w:r w:rsidRPr="00073525">
      <w:rPr>
        <w:lang w:val="en-CA"/>
      </w:rPr>
      <w:tab/>
      <w:t xml:space="preserve">Kantara Initiative </w:t>
    </w:r>
    <w:r w:rsidRPr="00073525">
      <w:rPr>
        <w:lang w:val="en-CA"/>
      </w:rPr>
      <w:fldChar w:fldCharType="begin"/>
    </w:r>
    <w:r w:rsidRPr="00073525">
      <w:rPr>
        <w:lang w:val="en-CA"/>
      </w:rPr>
      <w:instrText xml:space="preserve"> DOCPROPERTY "Category"  \* MERGEFORMAT </w:instrText>
    </w:r>
    <w:r w:rsidRPr="00073525">
      <w:rPr>
        <w:lang w:val="en-CA"/>
      </w:rPr>
      <w:fldChar w:fldCharType="separate"/>
    </w:r>
    <w:r w:rsidR="0091291D" w:rsidRPr="0091291D">
      <w:rPr>
        <w:b w:val="0"/>
        <w:lang w:val="en-CA"/>
      </w:rPr>
      <w:t>Technical Specification Recommendation</w:t>
    </w:r>
    <w:r w:rsidRPr="00073525">
      <w:rPr>
        <w:lang w:val="en-GB"/>
      </w:rPr>
      <w:fldChar w:fldCharType="end"/>
    </w:r>
    <w:r w:rsidRPr="00073525">
      <w:rPr>
        <w:lang w:val="en-CA"/>
      </w:rPr>
      <w:t xml:space="preserve">  © </w:t>
    </w:r>
    <w:r w:rsidR="00CF669E">
      <w:rPr>
        <w:lang w:val="en-CA"/>
      </w:rPr>
      <w:t>2023</w:t>
    </w:r>
    <w:r w:rsidRPr="00073525">
      <w:rPr>
        <w:lang w:val="en-CA"/>
      </w:rPr>
      <w:t xml:space="preserve"> Kantara Initiative, Inc.</w:t>
    </w:r>
  </w:p>
  <w:p w14:paraId="1D29A459" w14:textId="77777777" w:rsidR="00942FA5" w:rsidRPr="00073525" w:rsidRDefault="00942FA5" w:rsidP="007340C4">
    <w:pPr>
      <w:pStyle w:val="Footer"/>
      <w:rPr>
        <w:u w:val="single"/>
        <w:lang w:val="en-CA"/>
      </w:rPr>
    </w:pPr>
    <w:r w:rsidRPr="00073525">
      <w:tab/>
    </w:r>
    <w:hyperlink r:id="rId1" w:history="1">
      <w:r w:rsidRPr="00073525">
        <w:rPr>
          <w:rStyle w:val="Hyperlink"/>
          <w:rFonts w:ascii="Century Gothic" w:hAnsi="Century Gothic"/>
          <w:szCs w:val="18"/>
          <w:lang w:val="en-CA"/>
        </w:rPr>
        <w:t>www.kantarainitiative.org</w:t>
      </w:r>
    </w:hyperlink>
  </w:p>
  <w:p w14:paraId="2D1DA5B7" w14:textId="054A73CA" w:rsidR="00942FA5" w:rsidRDefault="00942FA5" w:rsidP="00286DBF">
    <w:pPr>
      <w:pStyle w:val="Footer"/>
    </w:pPr>
    <w:r w:rsidRPr="00073525">
      <w:fldChar w:fldCharType="begin"/>
    </w:r>
    <w:r w:rsidRPr="00073525">
      <w:instrText xml:space="preserve"> IF </w:instrText>
    </w:r>
    <w:r w:rsidRPr="00073525">
      <w:fldChar w:fldCharType="begin"/>
    </w:r>
    <w:r w:rsidRPr="00073525">
      <w:instrText xml:space="preserve"> DOCPROPERTY "KI-IPR-CCSA"  </w:instrText>
    </w:r>
    <w:r w:rsidRPr="00073525">
      <w:fldChar w:fldCharType="separate"/>
    </w:r>
    <w:r w:rsidR="0091291D">
      <w:rPr>
        <w:b w:val="0"/>
        <w:bCs/>
      </w:rPr>
      <w:instrText>Error! Unknown document property name.</w:instrText>
    </w:r>
    <w:r w:rsidRPr="00073525">
      <w:rPr>
        <w:lang w:val="en-GB"/>
      </w:rPr>
      <w:fldChar w:fldCharType="end"/>
    </w:r>
    <w:r w:rsidRPr="00073525">
      <w:instrText xml:space="preserve"> = "Y" </w:instrText>
    </w:r>
    <w:r>
      <w:fldChar w:fldCharType="begin"/>
    </w:r>
    <w:r>
      <w:instrText>AUTOTEXT KI-IPR-CCSA</w:instrText>
    </w:r>
    <w:r>
      <w:fldChar w:fldCharType="separate"/>
    </w:r>
    <w:r w:rsidRPr="00073525">
      <w:instrText>Creative Commons Attribution Share Alike</w:instrText>
    </w:r>
    <w:r>
      <w:fldChar w:fldCharType="end"/>
    </w:r>
    <w:r w:rsidRPr="00073525">
      <w:instrText xml:space="preserve">  "" \* MERGEFORMAT </w:instrText>
    </w:r>
    <w:r w:rsidRPr="00073525">
      <w:rPr>
        <w:lang w:val="en-GB"/>
      </w:rPr>
      <w:fldChar w:fldCharType="end"/>
    </w:r>
    <w:r w:rsidRPr="00073525">
      <w:fldChar w:fldCharType="begin"/>
    </w:r>
    <w:r w:rsidRPr="00073525">
      <w:instrText xml:space="preserve"> IF </w:instrText>
    </w:r>
    <w:r w:rsidRPr="00073525">
      <w:fldChar w:fldCharType="begin"/>
    </w:r>
    <w:r w:rsidRPr="00073525">
      <w:instrText xml:space="preserve"> DOCPROPERTY "KI-IPR-APACHE"  </w:instrText>
    </w:r>
    <w:r w:rsidRPr="00073525">
      <w:fldChar w:fldCharType="separate"/>
    </w:r>
    <w:r w:rsidR="0091291D">
      <w:rPr>
        <w:b w:val="0"/>
        <w:bCs/>
      </w:rPr>
      <w:instrText>Error! Unknown document property name.</w:instrText>
    </w:r>
    <w:r w:rsidRPr="00073525">
      <w:rPr>
        <w:lang w:val="en-GB"/>
      </w:rPr>
      <w:fldChar w:fldCharType="end"/>
    </w:r>
    <w:r w:rsidRPr="00073525">
      <w:instrText xml:space="preserve"> = "Y" </w:instrText>
    </w:r>
    <w:r>
      <w:fldChar w:fldCharType="begin"/>
    </w:r>
    <w:r>
      <w:instrText>AUTOTEXT KI-IPR-APACHE</w:instrText>
    </w:r>
    <w:r>
      <w:fldChar w:fldCharType="separate"/>
    </w:r>
    <w:r w:rsidRPr="00073525">
      <w:instrText>. It has been approved by the Leadership Council of the Kantara Initiative.</w:instrText>
    </w:r>
    <w:r>
      <w:fldChar w:fldCharType="end"/>
    </w:r>
    <w:r w:rsidRPr="00073525">
      <w:instrText xml:space="preserve">  "" \* MERGEFORMAT </w:instrText>
    </w:r>
    <w:r w:rsidRPr="00073525">
      <w:rPr>
        <w:lang w:val="en-GB"/>
      </w:rPr>
      <w:fldChar w:fldCharType="end"/>
    </w:r>
    <w:r w:rsidRPr="00073525">
      <w:fldChar w:fldCharType="begin"/>
    </w:r>
    <w:r w:rsidRPr="00073525">
      <w:instrText xml:space="preserve"> IF </w:instrText>
    </w:r>
    <w:r w:rsidRPr="00073525">
      <w:fldChar w:fldCharType="begin"/>
    </w:r>
    <w:r w:rsidRPr="00073525">
      <w:instrText xml:space="preserve"> DOCPROPERTY "KI-IPR-NAC"  </w:instrText>
    </w:r>
    <w:r w:rsidRPr="00073525">
      <w:fldChar w:fldCharType="separate"/>
    </w:r>
    <w:r w:rsidR="0091291D">
      <w:rPr>
        <w:b w:val="0"/>
        <w:bCs/>
      </w:rPr>
      <w:instrText>Error! Unknown document property name.</w:instrText>
    </w:r>
    <w:r w:rsidRPr="00073525">
      <w:rPr>
        <w:lang w:val="en-GB"/>
      </w:rPr>
      <w:fldChar w:fldCharType="end"/>
    </w:r>
    <w:r w:rsidRPr="00073525">
      <w:instrText xml:space="preserve"> = "Y" </w:instrText>
    </w:r>
    <w:r>
      <w:fldChar w:fldCharType="begin"/>
    </w:r>
    <w:r>
      <w:instrText>AUTOTEXT KI-IPR-NAC</w:instrText>
    </w:r>
    <w:r>
      <w:fldChar w:fldCharType="separate"/>
    </w:r>
    <w:r w:rsidRPr="00073525">
      <w:instrText>Non</w:instrText>
    </w:r>
    <w:r w:rsidRPr="00073525">
      <w:noBreakHyphen/>
      <w:instrText>Assertion Covenant</w:instrText>
    </w:r>
    <w:r>
      <w:fldChar w:fldCharType="end"/>
    </w:r>
    <w:r w:rsidRPr="00073525">
      <w:instrText xml:space="preserve">  "" \* MERGEFORMAT </w:instrText>
    </w:r>
    <w:r w:rsidRPr="00073525">
      <w:rPr>
        <w:lang w:val="en-GB"/>
      </w:rPr>
      <w:fldChar w:fldCharType="end"/>
    </w:r>
    <w:r w:rsidRPr="00073525">
      <w:tab/>
    </w:r>
    <w:r>
      <w:tab/>
    </w:r>
    <w:r w:rsidRPr="00073525">
      <w:t xml:space="preserve">Page </w:t>
    </w:r>
    <w:r w:rsidRPr="00073525">
      <w:fldChar w:fldCharType="begin"/>
    </w:r>
    <w:r w:rsidRPr="00073525">
      <w:instrText xml:space="preserve">PAGE  </w:instrText>
    </w:r>
    <w:r w:rsidRPr="00073525">
      <w:fldChar w:fldCharType="separate"/>
    </w:r>
    <w:r w:rsidR="00923B9C">
      <w:rPr>
        <w:noProof/>
      </w:rPr>
      <w:t>3</w:t>
    </w:r>
    <w:r w:rsidRPr="0007352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0E61" w14:textId="66B9FBE2" w:rsidR="00942FA5" w:rsidRDefault="00942FA5" w:rsidP="00073525">
    <w:pPr>
      <w:pStyle w:val="Footer"/>
      <w:rPr>
        <w:lang w:val="en-CA"/>
      </w:rPr>
    </w:pPr>
    <w:r>
      <w:rPr>
        <w:lang w:val="en-CA"/>
      </w:rPr>
      <w:tab/>
      <w:t xml:space="preserve">Kantara Initiative </w:t>
    </w:r>
    <w:r>
      <w:rPr>
        <w:lang w:val="en-CA"/>
      </w:rPr>
      <w:fldChar w:fldCharType="begin"/>
    </w:r>
    <w:r>
      <w:rPr>
        <w:lang w:val="en-CA"/>
      </w:rPr>
      <w:instrText xml:space="preserve"> DOCPROPERTY "Category"  \* MERGEFORMAT </w:instrText>
    </w:r>
    <w:r>
      <w:rPr>
        <w:lang w:val="en-CA"/>
      </w:rPr>
      <w:fldChar w:fldCharType="separate"/>
    </w:r>
    <w:r w:rsidR="0091291D">
      <w:rPr>
        <w:lang w:val="en-CA"/>
      </w:rPr>
      <w:t>Technical Specification Recommendation</w:t>
    </w:r>
    <w:r>
      <w:rPr>
        <w:lang w:val="en-CA"/>
      </w:rPr>
      <w:fldChar w:fldCharType="end"/>
    </w:r>
    <w:r>
      <w:rPr>
        <w:lang w:val="en-CA"/>
      </w:rPr>
      <w:t xml:space="preserve"> © </w:t>
    </w:r>
    <w:r>
      <w:rPr>
        <w:lang w:val="en-CA"/>
      </w:rPr>
      <w:fldChar w:fldCharType="begin"/>
    </w:r>
    <w:r>
      <w:rPr>
        <w:lang w:val="en-CA"/>
      </w:rPr>
      <w:instrText xml:space="preserve"> DOCPROPERTY "CopyrightDate" \* MERGEFORMAT </w:instrText>
    </w:r>
    <w:r>
      <w:rPr>
        <w:lang w:val="en-CA"/>
      </w:rPr>
      <w:fldChar w:fldCharType="separate"/>
    </w:r>
    <w:r w:rsidR="0091291D">
      <w:rPr>
        <w:lang w:val="en-CA"/>
      </w:rPr>
      <w:t>2017</w:t>
    </w:r>
    <w:r>
      <w:rPr>
        <w:lang w:val="en-CA"/>
      </w:rPr>
      <w:fldChar w:fldCharType="end"/>
    </w:r>
    <w:r>
      <w:rPr>
        <w:lang w:val="en-CA"/>
      </w:rPr>
      <w:t xml:space="preserve"> Kantara Initiative, Inc.</w:t>
    </w:r>
  </w:p>
  <w:p w14:paraId="249D7FD3" w14:textId="77777777" w:rsidR="00942FA5" w:rsidRDefault="00942FA5" w:rsidP="00073525">
    <w:pPr>
      <w:pStyle w:val="Footer"/>
      <w:rPr>
        <w:lang w:val="en-CA"/>
      </w:rPr>
    </w:pPr>
    <w:r>
      <w:rPr>
        <w:lang w:val="en-CA"/>
      </w:rPr>
      <w:tab/>
    </w:r>
    <w:hyperlink r:id="rId1" w:history="1">
      <w:r w:rsidRPr="00D1294C">
        <w:rPr>
          <w:rStyle w:val="Hyperlink"/>
          <w:lang w:val="en-CA"/>
        </w:rPr>
        <w:t>www.kantarainitiative.org</w:t>
      </w:r>
    </w:hyperlink>
  </w:p>
  <w:p w14:paraId="549A30A7" w14:textId="49EE8900" w:rsidR="00942FA5" w:rsidRDefault="00942FA5" w:rsidP="005534B5">
    <w:pPr>
      <w:pStyle w:val="Footer-IPR"/>
    </w:pPr>
    <w:r>
      <w:t xml:space="preserve">IPR OPTION- </w:t>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"KI-IPR-RAND"  </w:instrText>
    </w:r>
    <w:r w:rsidRPr="0069023D">
      <w:rPr>
        <w:lang w:val="en-US"/>
      </w:rPr>
      <w:fldChar w:fldCharType="separate"/>
    </w:r>
    <w:r w:rsidR="0091291D">
      <w:rPr>
        <w:lang w:val="en-US"/>
      </w:rPr>
      <w:instrText>Y</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KI-IPR-RAND </w:instrText>
    </w:r>
    <w:r w:rsidRPr="0069023D">
      <w:rPr>
        <w:lang w:val="en-US"/>
      </w:rPr>
      <w:fldChar w:fldCharType="separate"/>
    </w:r>
    <w:r w:rsidR="0091291D">
      <w:rPr>
        <w:b/>
        <w:bCs/>
        <w:lang w:val="en-US"/>
      </w:rPr>
      <w:instrText>Error! AutoText entry not defined.</w:instrText>
    </w:r>
    <w:r w:rsidRPr="0069023D">
      <w:fldChar w:fldCharType="end"/>
    </w:r>
    <w:r w:rsidRPr="0069023D">
      <w:rPr>
        <w:lang w:val="en-US"/>
      </w:rPr>
      <w:instrText xml:space="preserve">  "" \* MERGEFORMAT </w:instrText>
    </w:r>
    <w:r w:rsidRPr="0069023D">
      <w:rPr>
        <w:lang w:val="en-US"/>
      </w:rPr>
      <w:fldChar w:fldCharType="separate"/>
    </w:r>
    <w:r w:rsidR="0091291D" w:rsidRPr="0091291D">
      <w:rPr>
        <w:noProof/>
        <w:lang w:val="en-US"/>
      </w:rPr>
      <w:t>Error! AutoText entry not defined.</w: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"KI-IPR-CCSA"  </w:instrText>
    </w:r>
    <w:r w:rsidRPr="0069023D">
      <w:rPr>
        <w:lang w:val="en-US"/>
      </w:rPr>
      <w:fldChar w:fldCharType="separate"/>
    </w:r>
    <w:r w:rsidR="0091291D">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KI-IPR-CCSA </w:instrText>
    </w:r>
    <w:r w:rsidRPr="0069023D">
      <w:rPr>
        <w:lang w:val="en-US"/>
      </w:rPr>
      <w:fldChar w:fldCharType="separate"/>
    </w:r>
    <w:r w:rsidRPr="0069023D">
      <w:rPr>
        <w:lang w:val="en-US"/>
      </w:rPr>
      <w:instrText>Creative Commons Attribution Share Alike</w:instrText>
    </w:r>
    <w:r w:rsidRPr="0069023D">
      <w:fldChar w:fldCharType="end"/>
    </w:r>
    <w:r w:rsidRPr="0069023D">
      <w:rPr>
        <w:lang w:val="en-US"/>
      </w:rPr>
      <w:instrText xml:space="preserve">  "" \* MERGEFORMAT </w:instrTex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"KI-IPR-APACHE"  </w:instrText>
    </w:r>
    <w:r w:rsidRPr="0069023D">
      <w:rPr>
        <w:lang w:val="en-US"/>
      </w:rPr>
      <w:fldChar w:fldCharType="separate"/>
    </w:r>
    <w:r w:rsidR="0091291D">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KI-IPR-APACHE </w:instrText>
    </w:r>
    <w:r w:rsidRPr="0069023D">
      <w:rPr>
        <w:lang w:val="en-US"/>
      </w:rPr>
      <w:fldChar w:fldCharType="separate"/>
    </w:r>
    <w:r w:rsidRPr="0069023D">
      <w:rPr>
        <w:lang w:val="en-US"/>
      </w:rPr>
      <w:instrText>. It has been approved by the Leadership Council of the Kantara Initiative.</w:instrText>
    </w:r>
    <w:r w:rsidRPr="0069023D">
      <w:fldChar w:fldCharType="end"/>
    </w:r>
    <w:r w:rsidRPr="0069023D">
      <w:rPr>
        <w:lang w:val="en-US"/>
      </w:rPr>
      <w:instrText xml:space="preserve">  "" \* MERGEFORMAT </w:instrTex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"KI-IPR-NAC"  </w:instrText>
    </w:r>
    <w:r w:rsidRPr="0069023D">
      <w:rPr>
        <w:lang w:val="en-US"/>
      </w:rPr>
      <w:fldChar w:fldCharType="separate"/>
    </w:r>
    <w:r w:rsidR="0091291D">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KI-IPR-NAC </w:instrText>
    </w:r>
    <w:r w:rsidRPr="0069023D">
      <w:rPr>
        <w:lang w:val="en-US"/>
      </w:rPr>
      <w:fldChar w:fldCharType="separate"/>
    </w:r>
    <w:r w:rsidRPr="0069023D">
      <w:rPr>
        <w:rFonts w:cs="Arial"/>
        <w:lang w:val="en-US"/>
      </w:rPr>
      <w:instrText>Non</w:instrText>
    </w:r>
    <w:r w:rsidRPr="0069023D">
      <w:rPr>
        <w:rFonts w:cs="Arial"/>
        <w:lang w:val="en-US"/>
      </w:rPr>
      <w:noBreakHyphen/>
      <w:instrText>Assertion Covenant</w:instrText>
    </w:r>
    <w:r w:rsidRPr="0069023D">
      <w:fldChar w:fldCharType="end"/>
    </w:r>
    <w:r w:rsidRPr="0069023D">
      <w:rPr>
        <w:lang w:val="en-US"/>
      </w:rPr>
      <w:instrText xml:space="preserve">  "" \* MERGEFORMAT </w:instrText>
    </w:r>
    <w:r w:rsidRPr="0069023D">
      <w:fldChar w:fldCharType="end"/>
    </w:r>
    <w:r>
      <w:t xml:space="preserve"> </w:t>
    </w:r>
    <w:r>
      <w:tab/>
    </w:r>
    <w:r>
      <w:tab/>
      <w:t xml:space="preserve">Page </w:t>
    </w:r>
    <w:r>
      <w:rPr>
        <w:rStyle w:val="PageNumber"/>
      </w:rPr>
      <w:fldChar w:fldCharType="begin"/>
    </w:r>
    <w:r>
      <w:rPr>
        <w:rStyle w:val="PageNumber"/>
      </w:rPr>
      <w:instrText xml:space="preserve">PAGE  </w:instrText>
    </w:r>
    <w:r>
      <w:rPr>
        <w:rStyle w:val="PageNumber"/>
      </w:rPr>
      <w:fldChar w:fldCharType="separate"/>
    </w:r>
    <w:r w:rsidR="00923B9C">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97566" w14:textId="77777777" w:rsidR="004D2F34" w:rsidRDefault="004D2F34">
      <w:r>
        <w:separator/>
      </w:r>
    </w:p>
  </w:footnote>
  <w:footnote w:type="continuationSeparator" w:id="0">
    <w:p w14:paraId="6FD60C0A" w14:textId="77777777" w:rsidR="004D2F34" w:rsidRDefault="004D2F34">
      <w:r>
        <w:continuationSeparator/>
      </w:r>
    </w:p>
  </w:footnote>
  <w:footnote w:type="continuationNotice" w:id="1">
    <w:p w14:paraId="5E538837" w14:textId="77777777" w:rsidR="004D2F34" w:rsidRDefault="004D2F34">
      <w:pPr>
        <w:spacing w:before="0" w:after="0"/>
      </w:pPr>
    </w:p>
  </w:footnote>
  <w:footnote w:id="2">
    <w:p w14:paraId="5595E737" w14:textId="3224AE22" w:rsidR="39DECBC0" w:rsidRDefault="39DECBC0" w:rsidP="00E32A7F">
      <w:pPr>
        <w:pStyle w:val="FootnoteText"/>
      </w:pPr>
      <w:r w:rsidRPr="39DECBC0">
        <w:rPr>
          <w:rStyle w:val="FootnoteReference"/>
        </w:rPr>
        <w:footnoteRef/>
      </w:r>
      <w:r>
        <w:t xml:space="preserve"> </w:t>
      </w:r>
      <w:r w:rsidR="00FF6E8B" w:rsidRPr="009C404E">
        <w:rPr>
          <w:rFonts w:ascii="AppleSystemUIFont" w:hAnsi="AppleSystemUIFont" w:cs="AppleSystemUIFont"/>
        </w:rPr>
        <w:t>Transparency Code of Conduct, to implement Transparency Modalities – Appendix C</w:t>
      </w:r>
      <w:ins w:id="1" w:author="Guest User" w:date="2023-09-12T15:36:00Z">
        <w:r w:rsidRPr="009C404E">
          <w:rPr>
            <w:rFonts w:ascii="AppleSystemUIFont" w:hAnsi="AppleSystemUIFont" w:cs="AppleSystemUIFont"/>
          </w:rPr>
          <w:t>.</w:t>
        </w:r>
      </w:ins>
    </w:p>
  </w:footnote>
  <w:footnote w:id="3">
    <w:p w14:paraId="5C3AAB74" w14:textId="32A4CED9" w:rsidR="00F705D4" w:rsidRPr="009C404E" w:rsidRDefault="00F705D4" w:rsidP="00F705D4">
      <w:pPr>
        <w:autoSpaceDE w:val="0"/>
        <w:autoSpaceDN w:val="0"/>
        <w:adjustRightInd w:val="0"/>
        <w:spacing w:before="0" w:after="0"/>
        <w:rPr>
          <w:rFonts w:ascii="AppleSystemUIFont" w:hAnsi="AppleSystemUIFont" w:cs="AppleSystemUIFont"/>
          <w:sz w:val="20"/>
          <w:szCs w:val="20"/>
          <w:lang w:val="en-GB"/>
        </w:rPr>
      </w:pPr>
      <w:r w:rsidRPr="009C404E">
        <w:rPr>
          <w:rStyle w:val="FootnoteReference"/>
          <w:sz w:val="20"/>
          <w:szCs w:val="20"/>
        </w:rPr>
        <w:footnoteRef/>
      </w:r>
      <w:r w:rsidRPr="009C404E">
        <w:rPr>
          <w:sz w:val="20"/>
          <w:szCs w:val="20"/>
        </w:rPr>
        <w:t xml:space="preserve"> </w:t>
      </w:r>
      <w:r w:rsidRPr="009C404E">
        <w:rPr>
          <w:rFonts w:ascii="AppleSystemUIFont" w:hAnsi="AppleSystemUIFont" w:cs="AppleSystemUIFont"/>
          <w:sz w:val="20"/>
          <w:szCs w:val="20"/>
          <w:lang w:val="en-GB"/>
        </w:rPr>
        <w:t>Consent receipt v1, CISWG Kantara Initiative</w:t>
      </w:r>
      <w:r w:rsidR="007A65D9" w:rsidRPr="009C404E">
        <w:rPr>
          <w:rFonts w:ascii="AppleSystemUIFont" w:hAnsi="AppleSystemUIFont" w:cs="AppleSystemUIFont"/>
          <w:sz w:val="20"/>
          <w:szCs w:val="20"/>
          <w:lang w:val="en-GB"/>
        </w:rPr>
        <w:t xml:space="preserve"> </w:t>
      </w:r>
      <w:hyperlink r:id="rId1" w:history="1">
        <w:r w:rsidR="007A65D9" w:rsidRPr="009C404E">
          <w:rPr>
            <w:rStyle w:val="Hyperlink"/>
            <w:rFonts w:ascii="AppleSystemUIFont" w:hAnsi="AppleSystemUIFont" w:cs="AppleSystemUIFont"/>
            <w:sz w:val="20"/>
            <w:szCs w:val="20"/>
            <w:lang w:val="en-GB"/>
          </w:rPr>
          <w:t>https://kantarainitiative.org/download/7902/</w:t>
        </w:r>
      </w:hyperlink>
      <w:r w:rsidRPr="009C404E">
        <w:rPr>
          <w:rFonts w:ascii="AppleSystemUIFont" w:hAnsi="AppleSystemUIFont" w:cs="AppleSystemUIFont"/>
          <w:sz w:val="20"/>
          <w:szCs w:val="20"/>
          <w:lang w:val="en-GB"/>
        </w:rPr>
        <w:t xml:space="preserve"> </w:t>
      </w:r>
    </w:p>
    <w:p w14:paraId="645D8A5F" w14:textId="51D07AF9" w:rsidR="00F705D4" w:rsidRPr="00F705D4" w:rsidRDefault="00F705D4">
      <w:pPr>
        <w:pStyle w:val="FootnoteText"/>
        <w:rPr>
          <w:lang w:val="en-CA"/>
        </w:rPr>
      </w:pPr>
    </w:p>
  </w:footnote>
  <w:footnote w:id="4">
    <w:p w14:paraId="35B10975" w14:textId="741CE222" w:rsidR="37CB1003" w:rsidRDefault="37CB1003" w:rsidP="37CB1003">
      <w:pPr>
        <w:spacing w:before="100" w:after="100"/>
        <w:jc w:val="both"/>
        <w:rPr>
          <w:rFonts w:ascii="Segoe UI" w:hAnsi="Segoe UI" w:cs="Segoe UI"/>
          <w:color w:val="172B4D"/>
          <w:sz w:val="24"/>
        </w:rPr>
      </w:pPr>
      <w:r w:rsidRPr="37CB1003">
        <w:rPr>
          <w:rStyle w:val="FootnoteReference"/>
        </w:rPr>
        <w:footnoteRef/>
      </w:r>
      <w:r w:rsidRPr="37CB1003">
        <w:rPr>
          <w:rFonts w:ascii="Segoe UI" w:hAnsi="Segoe UI" w:cs="Segoe UI"/>
          <w:color w:val="172B4D"/>
          <w:sz w:val="24"/>
        </w:rPr>
        <w:t>Note to reader: The ANCR Record Framework presents 4 levels of transparency assurance for PII Controller (Notice) Credentials, which can be use in 3 vectors of digital governance; 1. Personal data control 2. Data Protection 3. Co-regulation, which is what is assessed in this document at assurance level 0.</w:t>
      </w:r>
    </w:p>
    <w:p w14:paraId="3AFAA510" w14:textId="2BFF74F7" w:rsidR="37CB1003" w:rsidRDefault="37CB1003" w:rsidP="37CB1003">
      <w:pPr>
        <w:pStyle w:val="FootnoteText"/>
      </w:pPr>
    </w:p>
  </w:footnote>
  <w:footnote w:id="5">
    <w:p w14:paraId="5DA07BBC" w14:textId="583121C3" w:rsidR="005642A1" w:rsidRPr="005642A1" w:rsidRDefault="005642A1">
      <w:pPr>
        <w:pStyle w:val="FootnoteText"/>
        <w:rPr>
          <w:lang w:val="en-CA"/>
        </w:rPr>
      </w:pPr>
      <w:r>
        <w:rPr>
          <w:rStyle w:val="FootnoteReference"/>
        </w:rPr>
        <w:footnoteRef/>
      </w:r>
      <w:r>
        <w:t xml:space="preserve"> </w:t>
      </w:r>
      <w:r w:rsidRPr="005642A1">
        <w:rPr>
          <w:rFonts w:ascii="AppleSystemUIFont" w:hAnsi="AppleSystemUIFont" w:cs="AppleSystemUIFont"/>
          <w:sz w:val="18"/>
          <w:szCs w:val="18"/>
        </w:rPr>
        <w:t xml:space="preserve">This is the most common legislated privacy element in the world, required and mappable to all privacy legislation and instruments. </w:t>
      </w:r>
      <w:hyperlink r:id="rId2" w:history="1">
        <w:r w:rsidRPr="005642A1">
          <w:rPr>
            <w:rFonts w:ascii="AppleSystemUIFont" w:hAnsi="AppleSystemUIFont" w:cs="AppleSystemUIFont"/>
            <w:color w:val="DCA10D"/>
            <w:sz w:val="18"/>
            <w:szCs w:val="18"/>
            <w:u w:val="single" w:color="DCA10D"/>
          </w:rPr>
          <w:t>(ISTPA 2007)</w:t>
        </w:r>
      </w:hyperlink>
      <w:r w:rsidRPr="005642A1">
        <w:rPr>
          <w:rFonts w:ascii="AppleSystemUIFont" w:hAnsi="AppleSystemUIFont" w:cs="AppleSystemUIFont"/>
          <w:sz w:val="18"/>
          <w:szCs w:val="18"/>
          <w:u w:val="single"/>
        </w:rPr>
        <w:t>p.64</w:t>
      </w:r>
    </w:p>
  </w:footnote>
  <w:footnote w:id="6">
    <w:p w14:paraId="7E4DF19E" w14:textId="73556881" w:rsidR="002458D1" w:rsidRPr="002458D1" w:rsidRDefault="002458D1">
      <w:pPr>
        <w:pStyle w:val="FootnoteText"/>
        <w:rPr>
          <w:lang w:val="en-US"/>
        </w:rPr>
      </w:pPr>
      <w:r>
        <w:rPr>
          <w:rStyle w:val="FootnoteReference"/>
        </w:rPr>
        <w:footnoteRef/>
      </w:r>
      <w:r>
        <w:t xml:space="preserve"> An i</w:t>
      </w:r>
      <w:r>
        <w:rPr>
          <w:rStyle w:val="cf01"/>
        </w:rPr>
        <w:t>nternational repository would be an ideal for framework when accessing thes first-time sign or notice.</w:t>
      </w:r>
    </w:p>
  </w:footnote>
  <w:footnote w:id="7">
    <w:p w14:paraId="25D18581" w14:textId="6ED45660" w:rsidR="00F53701" w:rsidRPr="00F53701" w:rsidRDefault="00F53701">
      <w:pPr>
        <w:pStyle w:val="FootnoteText"/>
      </w:pPr>
      <w:r>
        <w:rPr>
          <w:rStyle w:val="FootnoteReference"/>
        </w:rPr>
        <w:footnoteRef/>
      </w:r>
      <w:r>
        <w:t xml:space="preserve"> </w:t>
      </w:r>
      <w:r>
        <w:rPr>
          <w:rStyle w:val="cf01"/>
        </w:rPr>
        <w:t>A second factor notice must be linked to the first notice receipt/record to provide proof of notice and state.</w:t>
      </w:r>
    </w:p>
  </w:footnote>
  <w:footnote w:id="8">
    <w:p w14:paraId="47C87FBC" w14:textId="410678FF" w:rsidR="00F53701" w:rsidRPr="00F53701" w:rsidRDefault="00F53701">
      <w:pPr>
        <w:pStyle w:val="FootnoteText"/>
        <w:rPr>
          <w:lang w:val="en-US"/>
        </w:rPr>
      </w:pPr>
      <w:r>
        <w:rPr>
          <w:rStyle w:val="FootnoteReference"/>
        </w:rPr>
        <w:footnoteRef/>
      </w:r>
      <w:r>
        <w:t xml:space="preserve"> </w:t>
      </w:r>
      <w:r>
        <w:rPr>
          <w:rStyle w:val="cf01"/>
        </w:rPr>
        <w:t>This is missing from CoE 108+ - but required element to include in the Code of Conduct.</w:t>
      </w:r>
    </w:p>
  </w:footnote>
  <w:footnote w:id="9">
    <w:p w14:paraId="0E51095A" w14:textId="0AEDFAC5" w:rsidR="005146A2" w:rsidRPr="005146A2" w:rsidRDefault="005146A2">
      <w:pPr>
        <w:pStyle w:val="FootnoteText"/>
        <w:rPr>
          <w:lang w:val="en-US"/>
        </w:rPr>
      </w:pPr>
      <w:r>
        <w:rPr>
          <w:rStyle w:val="FootnoteReference"/>
        </w:rPr>
        <w:footnoteRef/>
      </w:r>
      <w:r>
        <w:t xml:space="preserve"> </w:t>
      </w:r>
      <w:r>
        <w:rPr>
          <w:lang w:val="en-US"/>
        </w:rPr>
        <w:t>Flows for return visits can make use of receipts that capture the state of the relationship on first contact, and record and maintain any change of state thereafter for any use by any controller, including joint controllers, sub-controllers, processors, and sub-processors.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6AA5" w14:textId="4A6DACB1" w:rsidR="00942FA5" w:rsidRDefault="00E32A7F" w:rsidP="0059377B">
    <w:pPr>
      <w:pStyle w:val="Header"/>
      <w:tabs>
        <w:tab w:val="left" w:pos="5985"/>
      </w:tabs>
      <w:spacing w:after="120"/>
    </w:pPr>
    <w:r>
      <w:t>ANCR: Digital Transparency Performance Scheme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0C00" w14:textId="255D4169" w:rsidR="00942FA5" w:rsidRDefault="00942FA5" w:rsidP="007340C4">
    <w:pPr>
      <w:pStyle w:val="Header"/>
    </w:pPr>
    <w:r w:rsidRPr="00600CFD">
      <w:rPr>
        <w:noProof/>
        <w:szCs w:val="40"/>
        <w:lang w:val="en-GB" w:eastAsia="en-GB"/>
      </w:rPr>
      <w:drawing>
        <wp:anchor distT="914400" distB="0" distL="114300" distR="114300" simplePos="0" relativeHeight="251658240" behindDoc="0" locked="1" layoutInCell="1" allowOverlap="0" wp14:anchorId="4192F1AA" wp14:editId="3D4DDC07">
          <wp:simplePos x="0" y="0"/>
          <wp:positionH relativeFrom="page">
            <wp:posOffset>1143000</wp:posOffset>
          </wp:positionH>
          <wp:positionV relativeFrom="page">
            <wp:posOffset>914400</wp:posOffset>
          </wp:positionV>
          <wp:extent cx="2569464" cy="914400"/>
          <wp:effectExtent l="0" t="0" r="0" b="0"/>
          <wp:wrapTopAndBottom/>
          <wp:docPr id="2" name="Picture 2" descr="kanta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ta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464"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m/C6mGJeQTWOW1" int2:id="2ieuM4cj">
      <int2:state int2:value="Rejected" int2:type="AugLoop_Text_Critique"/>
    </int2:textHash>
    <int2:bookmark int2:bookmarkName="_Int_CUA8WgpT" int2:invalidationBookmarkName="" int2:hashCode="PBodI+vWyZcULZ" int2:id="BB0VzsF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FE0AC12"/>
    <w:lvl w:ilvl="0">
      <w:start w:val="1"/>
      <w:numFmt w:val="bullet"/>
      <w:lvlText w:val=""/>
      <w:lvlJc w:val="left"/>
      <w:pPr>
        <w:tabs>
          <w:tab w:val="num" w:pos="7938"/>
        </w:tabs>
        <w:ind w:left="7938" w:firstLine="0"/>
      </w:pPr>
      <w:rPr>
        <w:rFonts w:ascii="Symbol" w:hAnsi="Symbol" w:hint="default"/>
      </w:rPr>
    </w:lvl>
    <w:lvl w:ilvl="1">
      <w:start w:val="1"/>
      <w:numFmt w:val="bullet"/>
      <w:lvlText w:val=""/>
      <w:lvlJc w:val="left"/>
      <w:pPr>
        <w:tabs>
          <w:tab w:val="num" w:pos="8658"/>
        </w:tabs>
        <w:ind w:left="9018" w:hanging="360"/>
      </w:pPr>
      <w:rPr>
        <w:rFonts w:ascii="Symbol" w:hAnsi="Symbol" w:hint="default"/>
      </w:rPr>
    </w:lvl>
    <w:lvl w:ilvl="2">
      <w:start w:val="1"/>
      <w:numFmt w:val="bullet"/>
      <w:lvlText w:val="o"/>
      <w:lvlJc w:val="left"/>
      <w:pPr>
        <w:tabs>
          <w:tab w:val="num" w:pos="9378"/>
        </w:tabs>
        <w:ind w:left="9738" w:hanging="360"/>
      </w:pPr>
      <w:rPr>
        <w:rFonts w:ascii="Courier New" w:hAnsi="Courier New" w:cs="Courier New" w:hint="default"/>
      </w:rPr>
    </w:lvl>
    <w:lvl w:ilvl="3">
      <w:start w:val="1"/>
      <w:numFmt w:val="bullet"/>
      <w:lvlText w:val=""/>
      <w:lvlJc w:val="left"/>
      <w:pPr>
        <w:tabs>
          <w:tab w:val="num" w:pos="10098"/>
        </w:tabs>
        <w:ind w:left="10458" w:hanging="360"/>
      </w:pPr>
      <w:rPr>
        <w:rFonts w:ascii="Wingdings" w:hAnsi="Wingdings" w:hint="default"/>
      </w:rPr>
    </w:lvl>
    <w:lvl w:ilvl="4">
      <w:start w:val="1"/>
      <w:numFmt w:val="bullet"/>
      <w:lvlText w:val=""/>
      <w:lvlJc w:val="left"/>
      <w:pPr>
        <w:tabs>
          <w:tab w:val="num" w:pos="10818"/>
        </w:tabs>
        <w:ind w:left="11178" w:hanging="360"/>
      </w:pPr>
      <w:rPr>
        <w:rFonts w:ascii="Wingdings" w:hAnsi="Wingdings" w:hint="default"/>
      </w:rPr>
    </w:lvl>
    <w:lvl w:ilvl="5">
      <w:start w:val="1"/>
      <w:numFmt w:val="bullet"/>
      <w:lvlText w:val=""/>
      <w:lvlJc w:val="left"/>
      <w:pPr>
        <w:tabs>
          <w:tab w:val="num" w:pos="11538"/>
        </w:tabs>
        <w:ind w:left="11898" w:hanging="360"/>
      </w:pPr>
      <w:rPr>
        <w:rFonts w:ascii="Symbol" w:hAnsi="Symbol" w:hint="default"/>
      </w:rPr>
    </w:lvl>
    <w:lvl w:ilvl="6">
      <w:start w:val="1"/>
      <w:numFmt w:val="bullet"/>
      <w:lvlText w:val="o"/>
      <w:lvlJc w:val="left"/>
      <w:pPr>
        <w:tabs>
          <w:tab w:val="num" w:pos="12258"/>
        </w:tabs>
        <w:ind w:left="12618" w:hanging="360"/>
      </w:pPr>
      <w:rPr>
        <w:rFonts w:ascii="Courier New" w:hAnsi="Courier New" w:cs="Courier New" w:hint="default"/>
      </w:rPr>
    </w:lvl>
    <w:lvl w:ilvl="7">
      <w:start w:val="1"/>
      <w:numFmt w:val="bullet"/>
      <w:lvlText w:val=""/>
      <w:lvlJc w:val="left"/>
      <w:pPr>
        <w:tabs>
          <w:tab w:val="num" w:pos="12978"/>
        </w:tabs>
        <w:ind w:left="13338" w:hanging="360"/>
      </w:pPr>
      <w:rPr>
        <w:rFonts w:ascii="Wingdings" w:hAnsi="Wingdings" w:hint="default"/>
      </w:rPr>
    </w:lvl>
    <w:lvl w:ilvl="8">
      <w:start w:val="1"/>
      <w:numFmt w:val="bullet"/>
      <w:lvlText w:val=""/>
      <w:lvlJc w:val="left"/>
      <w:pPr>
        <w:tabs>
          <w:tab w:val="num" w:pos="13698"/>
        </w:tabs>
        <w:ind w:left="14058" w:hanging="360"/>
      </w:pPr>
      <w:rPr>
        <w:rFonts w:ascii="Wingdings" w:hAnsi="Wingdings" w:hint="default"/>
      </w:rPr>
    </w:lvl>
  </w:abstractNum>
  <w:abstractNum w:abstractNumId="1" w15:restartNumberingAfterBreak="0">
    <w:nsid w:val="FFFFFF7C"/>
    <w:multiLevelType w:val="singleLevel"/>
    <w:tmpl w:val="A88EE8A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FBA801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32E9E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C98E2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1369EC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F623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1CF9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CC6C70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54654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988F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6850FF"/>
    <w:multiLevelType w:val="hybridMultilevel"/>
    <w:tmpl w:val="1A22D8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038B14BE"/>
    <w:multiLevelType w:val="hybridMultilevel"/>
    <w:tmpl w:val="3D36B0A0"/>
    <w:lvl w:ilvl="0" w:tplc="5AA6E808">
      <w:start w:val="1"/>
      <w:numFmt w:val="lowerRoman"/>
      <w:lvlText w:val="%1)"/>
      <w:lvlJc w:val="left"/>
      <w:pPr>
        <w:ind w:left="720" w:hanging="72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42B12DF"/>
    <w:multiLevelType w:val="multilevel"/>
    <w:tmpl w:val="749E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23209"/>
    <w:multiLevelType w:val="hybridMultilevel"/>
    <w:tmpl w:val="31341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E74DD"/>
    <w:multiLevelType w:val="hybridMultilevel"/>
    <w:tmpl w:val="911A320C"/>
    <w:lvl w:ilvl="0" w:tplc="B0FA0642">
      <w:start w:val="10"/>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7A43C8A"/>
    <w:multiLevelType w:val="multilevel"/>
    <w:tmpl w:val="D2407E12"/>
    <w:lvl w:ilvl="0">
      <w:start w:val="1"/>
      <w:numFmt w:val="upperLetter"/>
      <w:pStyle w:val="AppendixTitle"/>
      <w:lvlText w:val="Appendix %1:"/>
      <w:lvlJc w:val="left"/>
      <w:pPr>
        <w:ind w:left="360" w:hanging="360"/>
      </w:pPr>
      <w:rPr>
        <w:rFonts w:hint="default"/>
      </w:rPr>
    </w:lvl>
    <w:lvl w:ilvl="1">
      <w:start w:val="1"/>
      <w:numFmt w:val="decimal"/>
      <w:pStyle w:val="AppendixHeading2"/>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B235DC"/>
    <w:multiLevelType w:val="hybridMultilevel"/>
    <w:tmpl w:val="712AEB02"/>
    <w:lvl w:ilvl="0" w:tplc="5E0A0768">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D7B5DD9"/>
    <w:multiLevelType w:val="hybridMultilevel"/>
    <w:tmpl w:val="536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FD18D9"/>
    <w:multiLevelType w:val="hybridMultilevel"/>
    <w:tmpl w:val="3D36B0A0"/>
    <w:lvl w:ilvl="0" w:tplc="5AA6E80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03C7CCB"/>
    <w:multiLevelType w:val="hybridMultilevel"/>
    <w:tmpl w:val="10F28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1D716E7"/>
    <w:multiLevelType w:val="multilevel"/>
    <w:tmpl w:val="C0B8CF0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28D5EFE"/>
    <w:multiLevelType w:val="hybridMultilevel"/>
    <w:tmpl w:val="1E1A376E"/>
    <w:lvl w:ilvl="0" w:tplc="F4724AFC">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2A44805"/>
    <w:multiLevelType w:val="hybridMultilevel"/>
    <w:tmpl w:val="3DC6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3D293D"/>
    <w:multiLevelType w:val="multilevel"/>
    <w:tmpl w:val="0AFE2C70"/>
    <w:lvl w:ilvl="0">
      <w:start w:val="1"/>
      <w:numFmt w:val="decimal"/>
      <w:pStyle w:val="Paragraph1"/>
      <w:lvlText w:val="%1"/>
      <w:lvlJc w:val="left"/>
      <w:pPr>
        <w:tabs>
          <w:tab w:val="num" w:pos="720"/>
        </w:tabs>
        <w:ind w:left="720" w:hanging="360"/>
      </w:pPr>
      <w:rPr>
        <w:rFonts w:hint="default"/>
      </w:rPr>
    </w:lvl>
    <w:lvl w:ilvl="1">
      <w:start w:val="1"/>
      <w:numFmt w:val="decimal"/>
      <w:pStyle w:val="Level2"/>
      <w:lvlText w:val="%1.%2"/>
      <w:lvlJc w:val="left"/>
      <w:pPr>
        <w:tabs>
          <w:tab w:val="num" w:pos="1440"/>
        </w:tabs>
        <w:ind w:left="1152" w:hanging="432"/>
      </w:pPr>
      <w:rPr>
        <w:rFonts w:hint="default"/>
      </w:rPr>
    </w:lvl>
    <w:lvl w:ilvl="2">
      <w:start w:val="1"/>
      <w:numFmt w:val="decimal"/>
      <w:pStyle w:val="Level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14570DD4"/>
    <w:multiLevelType w:val="multilevel"/>
    <w:tmpl w:val="719CD144"/>
    <w:lvl w:ilvl="0">
      <w:start w:val="1"/>
      <w:numFmt w:val="decimal"/>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159D52F2"/>
    <w:multiLevelType w:val="hybridMultilevel"/>
    <w:tmpl w:val="6C7C574E"/>
    <w:lvl w:ilvl="0" w:tplc="D360C82A">
      <w:start w:val="1"/>
      <w:numFmt w:val="lowerLetter"/>
      <w:pStyle w:val="List"/>
      <w:lvlText w:val="%1)"/>
      <w:lvlJc w:val="left"/>
      <w:pPr>
        <w:tabs>
          <w:tab w:val="num" w:pos="720"/>
        </w:tabs>
        <w:ind w:left="720" w:hanging="720"/>
      </w:pPr>
      <w:rPr>
        <w:rFonts w:ascii="Times New Roman" w:hAnsi="Times New Roman" w:hint="default"/>
        <w:b w:val="0"/>
        <w:i w:val="0"/>
        <w:caps w:val="0"/>
        <w:strike w:val="0"/>
        <w:dstrike w:val="0"/>
        <w:vanish w:val="0"/>
        <w:color w:val="000000"/>
        <w:spacing w:val="0"/>
        <w:kern w:val="24"/>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5B4401A"/>
    <w:multiLevelType w:val="multilevel"/>
    <w:tmpl w:val="31DC2A4A"/>
    <w:lvl w:ilvl="0">
      <w:start w:val="1"/>
      <w:numFmt w:val="decimal"/>
      <w:lvlText w:val="%1"/>
      <w:lvlJc w:val="left"/>
      <w:pPr>
        <w:tabs>
          <w:tab w:val="num" w:pos="979"/>
        </w:tabs>
        <w:ind w:left="979" w:hanging="432"/>
      </w:pPr>
      <w:rPr>
        <w:rFonts w:hint="default"/>
      </w:rPr>
    </w:lvl>
    <w:lvl w:ilvl="1">
      <w:start w:val="1"/>
      <w:numFmt w:val="decimal"/>
      <w:lvlText w:val="%1.%2"/>
      <w:lvlJc w:val="left"/>
      <w:pPr>
        <w:tabs>
          <w:tab w:val="num" w:pos="1123"/>
        </w:tabs>
        <w:ind w:left="1123" w:hanging="576"/>
      </w:pPr>
      <w:rPr>
        <w:rFonts w:hint="default"/>
      </w:rPr>
    </w:lvl>
    <w:lvl w:ilvl="2">
      <w:start w:val="1"/>
      <w:numFmt w:val="decimal"/>
      <w:lvlText w:val="%1.%2.%3"/>
      <w:lvlJc w:val="left"/>
      <w:pPr>
        <w:tabs>
          <w:tab w:val="num" w:pos="1267"/>
        </w:tabs>
        <w:ind w:left="1267" w:hanging="720"/>
      </w:pPr>
      <w:rPr>
        <w:rFonts w:hint="default"/>
      </w:rPr>
    </w:lvl>
    <w:lvl w:ilvl="3">
      <w:start w:val="1"/>
      <w:numFmt w:val="decimal"/>
      <w:lvlText w:val="%1.%2.%3.%4"/>
      <w:lvlJc w:val="left"/>
      <w:pPr>
        <w:tabs>
          <w:tab w:val="num" w:pos="1411"/>
        </w:tabs>
        <w:ind w:left="1411" w:hanging="864"/>
      </w:pPr>
      <w:rPr>
        <w:rFonts w:hint="default"/>
      </w:rPr>
    </w:lvl>
    <w:lvl w:ilvl="4">
      <w:start w:val="1"/>
      <w:numFmt w:val="decimal"/>
      <w:lvlText w:val="%1.%2.%3.%4.%5"/>
      <w:lvlJc w:val="left"/>
      <w:pPr>
        <w:tabs>
          <w:tab w:val="num" w:pos="1555"/>
        </w:tabs>
        <w:ind w:left="1555" w:hanging="1008"/>
      </w:pPr>
      <w:rPr>
        <w:rFonts w:hint="default"/>
      </w:rPr>
    </w:lvl>
    <w:lvl w:ilvl="5">
      <w:start w:val="1"/>
      <w:numFmt w:val="decimal"/>
      <w:pStyle w:val="Heading6"/>
      <w:lvlText w:val="%1.%2.%3.%4.%5.%6"/>
      <w:lvlJc w:val="left"/>
      <w:pPr>
        <w:tabs>
          <w:tab w:val="num" w:pos="1699"/>
        </w:tabs>
        <w:ind w:left="1699" w:hanging="1152"/>
      </w:pPr>
      <w:rPr>
        <w:rFonts w:hint="default"/>
      </w:rPr>
    </w:lvl>
    <w:lvl w:ilvl="6">
      <w:start w:val="1"/>
      <w:numFmt w:val="decimal"/>
      <w:pStyle w:val="Heading7"/>
      <w:lvlText w:val="%1.%2.%3.%4.%5.%6.%7"/>
      <w:lvlJc w:val="left"/>
      <w:pPr>
        <w:tabs>
          <w:tab w:val="num" w:pos="1843"/>
        </w:tabs>
        <w:ind w:left="1843" w:hanging="1296"/>
      </w:pPr>
      <w:rPr>
        <w:rFonts w:hint="default"/>
      </w:rPr>
    </w:lvl>
    <w:lvl w:ilvl="7">
      <w:start w:val="1"/>
      <w:numFmt w:val="decimal"/>
      <w:pStyle w:val="Heading8"/>
      <w:lvlText w:val="%1.%2.%3.%4.%5.%6.%7.%8"/>
      <w:lvlJc w:val="left"/>
      <w:pPr>
        <w:tabs>
          <w:tab w:val="num" w:pos="1987"/>
        </w:tabs>
        <w:ind w:left="1987" w:hanging="1440"/>
      </w:pPr>
      <w:rPr>
        <w:rFonts w:hint="default"/>
      </w:rPr>
    </w:lvl>
    <w:lvl w:ilvl="8">
      <w:start w:val="1"/>
      <w:numFmt w:val="decimal"/>
      <w:pStyle w:val="Heading9"/>
      <w:lvlText w:val="%1.%2.%3.%4.%5.%6.%7.%8.%9"/>
      <w:lvlJc w:val="left"/>
      <w:pPr>
        <w:tabs>
          <w:tab w:val="num" w:pos="2131"/>
        </w:tabs>
        <w:ind w:left="2131" w:hanging="1584"/>
      </w:pPr>
      <w:rPr>
        <w:rFonts w:hint="default"/>
      </w:rPr>
    </w:lvl>
  </w:abstractNum>
  <w:abstractNum w:abstractNumId="29" w15:restartNumberingAfterBreak="0">
    <w:nsid w:val="19296FD3"/>
    <w:multiLevelType w:val="hybridMultilevel"/>
    <w:tmpl w:val="2354BEAA"/>
    <w:lvl w:ilvl="0" w:tplc="E71A5D7A">
      <w:start w:val="1"/>
      <w:numFmt w:val="lowerLetter"/>
      <w:pStyle w:val="Numbered"/>
      <w:lvlText w:val="%1."/>
      <w:lvlJc w:val="left"/>
      <w:pPr>
        <w:tabs>
          <w:tab w:val="num" w:pos="1980"/>
        </w:tabs>
        <w:ind w:left="1980" w:hanging="360"/>
      </w:pPr>
      <w:rPr>
        <w:rFonts w:hint="default"/>
      </w:rPr>
    </w:lvl>
    <w:lvl w:ilvl="1" w:tplc="73BC7D24">
      <w:start w:val="1"/>
      <w:numFmt w:val="lowerLetter"/>
      <w:lvlText w:val="%2."/>
      <w:lvlJc w:val="left"/>
      <w:pPr>
        <w:tabs>
          <w:tab w:val="num" w:pos="1440"/>
        </w:tabs>
        <w:ind w:left="1440" w:hanging="360"/>
      </w:pPr>
    </w:lvl>
    <w:lvl w:ilvl="2" w:tplc="6E509510" w:tentative="1">
      <w:start w:val="1"/>
      <w:numFmt w:val="lowerRoman"/>
      <w:lvlText w:val="%3."/>
      <w:lvlJc w:val="right"/>
      <w:pPr>
        <w:tabs>
          <w:tab w:val="num" w:pos="2160"/>
        </w:tabs>
        <w:ind w:left="2160" w:hanging="180"/>
      </w:pPr>
    </w:lvl>
    <w:lvl w:ilvl="3" w:tplc="F97478FE" w:tentative="1">
      <w:start w:val="1"/>
      <w:numFmt w:val="decimal"/>
      <w:lvlText w:val="%4."/>
      <w:lvlJc w:val="left"/>
      <w:pPr>
        <w:tabs>
          <w:tab w:val="num" w:pos="2880"/>
        </w:tabs>
        <w:ind w:left="2880" w:hanging="360"/>
      </w:pPr>
    </w:lvl>
    <w:lvl w:ilvl="4" w:tplc="4DB4665E" w:tentative="1">
      <w:start w:val="1"/>
      <w:numFmt w:val="lowerLetter"/>
      <w:lvlText w:val="%5."/>
      <w:lvlJc w:val="left"/>
      <w:pPr>
        <w:tabs>
          <w:tab w:val="num" w:pos="3600"/>
        </w:tabs>
        <w:ind w:left="3600" w:hanging="360"/>
      </w:pPr>
    </w:lvl>
    <w:lvl w:ilvl="5" w:tplc="BD06428E" w:tentative="1">
      <w:start w:val="1"/>
      <w:numFmt w:val="lowerRoman"/>
      <w:lvlText w:val="%6."/>
      <w:lvlJc w:val="right"/>
      <w:pPr>
        <w:tabs>
          <w:tab w:val="num" w:pos="4320"/>
        </w:tabs>
        <w:ind w:left="4320" w:hanging="180"/>
      </w:pPr>
    </w:lvl>
    <w:lvl w:ilvl="6" w:tplc="8DA09BD0" w:tentative="1">
      <w:start w:val="1"/>
      <w:numFmt w:val="decimal"/>
      <w:lvlText w:val="%7."/>
      <w:lvlJc w:val="left"/>
      <w:pPr>
        <w:tabs>
          <w:tab w:val="num" w:pos="5040"/>
        </w:tabs>
        <w:ind w:left="5040" w:hanging="360"/>
      </w:pPr>
    </w:lvl>
    <w:lvl w:ilvl="7" w:tplc="F42AB716" w:tentative="1">
      <w:start w:val="1"/>
      <w:numFmt w:val="lowerLetter"/>
      <w:lvlText w:val="%8."/>
      <w:lvlJc w:val="left"/>
      <w:pPr>
        <w:tabs>
          <w:tab w:val="num" w:pos="5760"/>
        </w:tabs>
        <w:ind w:left="5760" w:hanging="360"/>
      </w:pPr>
    </w:lvl>
    <w:lvl w:ilvl="8" w:tplc="6F069098" w:tentative="1">
      <w:start w:val="1"/>
      <w:numFmt w:val="lowerRoman"/>
      <w:lvlText w:val="%9."/>
      <w:lvlJc w:val="right"/>
      <w:pPr>
        <w:tabs>
          <w:tab w:val="num" w:pos="6480"/>
        </w:tabs>
        <w:ind w:left="6480" w:hanging="180"/>
      </w:pPr>
    </w:lvl>
  </w:abstractNum>
  <w:abstractNum w:abstractNumId="30" w15:restartNumberingAfterBreak="0">
    <w:nsid w:val="1CED62AE"/>
    <w:multiLevelType w:val="hybridMultilevel"/>
    <w:tmpl w:val="FEDE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EF5D94"/>
    <w:multiLevelType w:val="hybridMultilevel"/>
    <w:tmpl w:val="1D48C7E4"/>
    <w:lvl w:ilvl="0" w:tplc="379EFFBA">
      <w:start w:val="1"/>
      <w:numFmt w:val="bullet"/>
      <w:lvlText w:val=""/>
      <w:lvlJc w:val="left"/>
      <w:pPr>
        <w:ind w:left="720" w:hanging="360"/>
      </w:pPr>
      <w:rPr>
        <w:rFonts w:ascii="Symbol" w:eastAsia="Times New Roman"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0354B03"/>
    <w:multiLevelType w:val="hybridMultilevel"/>
    <w:tmpl w:val="D6924010"/>
    <w:lvl w:ilvl="0" w:tplc="49F8057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07438EB"/>
    <w:multiLevelType w:val="multilevel"/>
    <w:tmpl w:val="9F68F3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7511735"/>
    <w:multiLevelType w:val="hybridMultilevel"/>
    <w:tmpl w:val="1A742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910C18"/>
    <w:multiLevelType w:val="multilevel"/>
    <w:tmpl w:val="719CD144"/>
    <w:lvl w:ilvl="0">
      <w:start w:val="1"/>
      <w:numFmt w:val="decimal"/>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0AA24CC"/>
    <w:multiLevelType w:val="hybridMultilevel"/>
    <w:tmpl w:val="ED8E1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0F31EC4"/>
    <w:multiLevelType w:val="hybridMultilevel"/>
    <w:tmpl w:val="0F826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52486"/>
    <w:multiLevelType w:val="hybridMultilevel"/>
    <w:tmpl w:val="D23A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25768D"/>
    <w:multiLevelType w:val="hybridMultilevel"/>
    <w:tmpl w:val="9B00CBA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33480221"/>
    <w:multiLevelType w:val="hybridMultilevel"/>
    <w:tmpl w:val="C6342D7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55408A6"/>
    <w:multiLevelType w:val="hybridMultilevel"/>
    <w:tmpl w:val="F3B4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1A339E"/>
    <w:multiLevelType w:val="hybridMultilevel"/>
    <w:tmpl w:val="D5B2B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E55075"/>
    <w:multiLevelType w:val="multilevel"/>
    <w:tmpl w:val="025857D8"/>
    <w:lvl w:ilvl="0">
      <w:start w:val="1"/>
      <w:numFmt w:val="upperLetter"/>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pStyle w:val="Heading3"/>
      <w:lvlText w:val="%1.%2.%3"/>
      <w:lvlJc w:val="left"/>
      <w:pPr>
        <w:tabs>
          <w:tab w:val="num" w:pos="1296"/>
        </w:tabs>
        <w:ind w:left="720" w:hanging="144"/>
      </w:pPr>
      <w:rPr>
        <w:rFonts w:hint="default"/>
      </w:rPr>
    </w:lvl>
    <w:lvl w:ilvl="3">
      <w:start w:val="1"/>
      <w:numFmt w:val="decimal"/>
      <w:pStyle w:val="Heading4"/>
      <w:lvlText w:val="%1.%2.%3.%4"/>
      <w:lvlJc w:val="left"/>
      <w:pPr>
        <w:tabs>
          <w:tab w:val="num" w:pos="4140"/>
        </w:tabs>
        <w:ind w:left="3420" w:hanging="360"/>
      </w:pPr>
      <w:rPr>
        <w:rFonts w:hint="default"/>
      </w:rPr>
    </w:lvl>
    <w:lvl w:ilvl="4">
      <w:start w:val="1"/>
      <w:numFmt w:val="decimal"/>
      <w:pStyle w:val="Heading5"/>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3D0645F2"/>
    <w:multiLevelType w:val="multilevel"/>
    <w:tmpl w:val="545E0E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5" w15:restartNumberingAfterBreak="0">
    <w:nsid w:val="434458BA"/>
    <w:multiLevelType w:val="hybridMultilevel"/>
    <w:tmpl w:val="53901250"/>
    <w:lvl w:ilvl="0" w:tplc="04090001">
      <w:start w:val="1"/>
      <w:numFmt w:val="bullet"/>
      <w:lvlText w:val=""/>
      <w:lvlJc w:val="left"/>
      <w:pPr>
        <w:ind w:left="4380" w:hanging="360"/>
      </w:pPr>
      <w:rPr>
        <w:rFonts w:ascii="Symbol" w:hAnsi="Symbol"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46" w15:restartNumberingAfterBreak="0">
    <w:nsid w:val="46EC0B61"/>
    <w:multiLevelType w:val="hybridMultilevel"/>
    <w:tmpl w:val="DF96FA98"/>
    <w:lvl w:ilvl="0" w:tplc="35DCAB52">
      <w:start w:val="1"/>
      <w:numFmt w:val="decimal"/>
      <w:lvlText w:val="%1."/>
      <w:lvlJc w:val="left"/>
      <w:pPr>
        <w:ind w:left="1447" w:hanging="90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7" w15:restartNumberingAfterBreak="0">
    <w:nsid w:val="483E332A"/>
    <w:multiLevelType w:val="hybridMultilevel"/>
    <w:tmpl w:val="4E9047B2"/>
    <w:lvl w:ilvl="0" w:tplc="F6ACE426">
      <w:start w:val="1"/>
      <w:numFmt w:val="bullet"/>
      <w:lvlText w:val=""/>
      <w:lvlJc w:val="left"/>
      <w:pPr>
        <w:ind w:left="720" w:hanging="360"/>
      </w:pPr>
      <w:rPr>
        <w:rFonts w:ascii="Symbol" w:hAnsi="Symbol" w:hint="default"/>
      </w:rPr>
    </w:lvl>
    <w:lvl w:ilvl="1" w:tplc="44749FE8">
      <w:start w:val="1"/>
      <w:numFmt w:val="bullet"/>
      <w:lvlText w:val="o"/>
      <w:lvlJc w:val="left"/>
      <w:pPr>
        <w:ind w:left="1440" w:hanging="360"/>
      </w:pPr>
      <w:rPr>
        <w:rFonts w:ascii="Courier New" w:hAnsi="Courier New" w:hint="default"/>
      </w:rPr>
    </w:lvl>
    <w:lvl w:ilvl="2" w:tplc="F998C4BE">
      <w:start w:val="1"/>
      <w:numFmt w:val="bullet"/>
      <w:lvlText w:val=""/>
      <w:lvlJc w:val="left"/>
      <w:pPr>
        <w:ind w:left="2160" w:hanging="360"/>
      </w:pPr>
      <w:rPr>
        <w:rFonts w:ascii="Wingdings" w:hAnsi="Wingdings" w:hint="default"/>
      </w:rPr>
    </w:lvl>
    <w:lvl w:ilvl="3" w:tplc="60C4B19C">
      <w:start w:val="1"/>
      <w:numFmt w:val="bullet"/>
      <w:lvlText w:val=""/>
      <w:lvlJc w:val="left"/>
      <w:pPr>
        <w:ind w:left="2880" w:hanging="360"/>
      </w:pPr>
      <w:rPr>
        <w:rFonts w:ascii="Symbol" w:hAnsi="Symbol" w:hint="default"/>
      </w:rPr>
    </w:lvl>
    <w:lvl w:ilvl="4" w:tplc="5AA6E3B2">
      <w:start w:val="1"/>
      <w:numFmt w:val="bullet"/>
      <w:lvlText w:val="o"/>
      <w:lvlJc w:val="left"/>
      <w:pPr>
        <w:ind w:left="3600" w:hanging="360"/>
      </w:pPr>
      <w:rPr>
        <w:rFonts w:ascii="Courier New" w:hAnsi="Courier New" w:hint="default"/>
      </w:rPr>
    </w:lvl>
    <w:lvl w:ilvl="5" w:tplc="E054B766">
      <w:start w:val="1"/>
      <w:numFmt w:val="bullet"/>
      <w:lvlText w:val=""/>
      <w:lvlJc w:val="left"/>
      <w:pPr>
        <w:ind w:left="4320" w:hanging="360"/>
      </w:pPr>
      <w:rPr>
        <w:rFonts w:ascii="Wingdings" w:hAnsi="Wingdings" w:hint="default"/>
      </w:rPr>
    </w:lvl>
    <w:lvl w:ilvl="6" w:tplc="560C7754">
      <w:start w:val="1"/>
      <w:numFmt w:val="bullet"/>
      <w:lvlText w:val=""/>
      <w:lvlJc w:val="left"/>
      <w:pPr>
        <w:ind w:left="5040" w:hanging="360"/>
      </w:pPr>
      <w:rPr>
        <w:rFonts w:ascii="Symbol" w:hAnsi="Symbol" w:hint="default"/>
      </w:rPr>
    </w:lvl>
    <w:lvl w:ilvl="7" w:tplc="2BCCB49A">
      <w:start w:val="1"/>
      <w:numFmt w:val="bullet"/>
      <w:lvlText w:val="o"/>
      <w:lvlJc w:val="left"/>
      <w:pPr>
        <w:ind w:left="5760" w:hanging="360"/>
      </w:pPr>
      <w:rPr>
        <w:rFonts w:ascii="Courier New" w:hAnsi="Courier New" w:hint="default"/>
      </w:rPr>
    </w:lvl>
    <w:lvl w:ilvl="8" w:tplc="EA7640A8">
      <w:start w:val="1"/>
      <w:numFmt w:val="bullet"/>
      <w:lvlText w:val=""/>
      <w:lvlJc w:val="left"/>
      <w:pPr>
        <w:ind w:left="6480" w:hanging="360"/>
      </w:pPr>
      <w:rPr>
        <w:rFonts w:ascii="Wingdings" w:hAnsi="Wingdings" w:hint="default"/>
      </w:rPr>
    </w:lvl>
  </w:abstractNum>
  <w:abstractNum w:abstractNumId="48" w15:restartNumberingAfterBreak="0">
    <w:nsid w:val="49371198"/>
    <w:multiLevelType w:val="hybridMultilevel"/>
    <w:tmpl w:val="74F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136CB9"/>
    <w:multiLevelType w:val="hybridMultilevel"/>
    <w:tmpl w:val="8612D724"/>
    <w:lvl w:ilvl="0" w:tplc="CE02DC2E">
      <w:numFmt w:val="bullet"/>
      <w:lvlText w:val="-"/>
      <w:lvlJc w:val="left"/>
      <w:pPr>
        <w:ind w:left="9290" w:hanging="360"/>
      </w:pPr>
      <w:rPr>
        <w:rFonts w:ascii="Arial" w:eastAsia="Times New Roman" w:hAnsi="Arial" w:cs="Arial" w:hint="default"/>
      </w:rPr>
    </w:lvl>
    <w:lvl w:ilvl="1" w:tplc="08090003">
      <w:start w:val="1"/>
      <w:numFmt w:val="bullet"/>
      <w:lvlText w:val="o"/>
      <w:lvlJc w:val="left"/>
      <w:pPr>
        <w:ind w:left="10010" w:hanging="360"/>
      </w:pPr>
      <w:rPr>
        <w:rFonts w:ascii="Courier New" w:hAnsi="Courier New" w:cs="Courier New" w:hint="default"/>
      </w:rPr>
    </w:lvl>
    <w:lvl w:ilvl="2" w:tplc="08090005">
      <w:start w:val="1"/>
      <w:numFmt w:val="bullet"/>
      <w:lvlText w:val=""/>
      <w:lvlJc w:val="left"/>
      <w:pPr>
        <w:ind w:left="10730" w:hanging="360"/>
      </w:pPr>
      <w:rPr>
        <w:rFonts w:ascii="Wingdings" w:hAnsi="Wingdings" w:hint="default"/>
      </w:rPr>
    </w:lvl>
    <w:lvl w:ilvl="3" w:tplc="08090001" w:tentative="1">
      <w:start w:val="1"/>
      <w:numFmt w:val="bullet"/>
      <w:lvlText w:val=""/>
      <w:lvlJc w:val="left"/>
      <w:pPr>
        <w:ind w:left="11450" w:hanging="360"/>
      </w:pPr>
      <w:rPr>
        <w:rFonts w:ascii="Symbol" w:hAnsi="Symbol" w:hint="default"/>
      </w:rPr>
    </w:lvl>
    <w:lvl w:ilvl="4" w:tplc="08090003" w:tentative="1">
      <w:start w:val="1"/>
      <w:numFmt w:val="bullet"/>
      <w:lvlText w:val="o"/>
      <w:lvlJc w:val="left"/>
      <w:pPr>
        <w:ind w:left="12170" w:hanging="360"/>
      </w:pPr>
      <w:rPr>
        <w:rFonts w:ascii="Courier New" w:hAnsi="Courier New" w:cs="Courier New" w:hint="default"/>
      </w:rPr>
    </w:lvl>
    <w:lvl w:ilvl="5" w:tplc="08090005" w:tentative="1">
      <w:start w:val="1"/>
      <w:numFmt w:val="bullet"/>
      <w:lvlText w:val=""/>
      <w:lvlJc w:val="left"/>
      <w:pPr>
        <w:ind w:left="12890" w:hanging="360"/>
      </w:pPr>
      <w:rPr>
        <w:rFonts w:ascii="Wingdings" w:hAnsi="Wingdings" w:hint="default"/>
      </w:rPr>
    </w:lvl>
    <w:lvl w:ilvl="6" w:tplc="08090001" w:tentative="1">
      <w:start w:val="1"/>
      <w:numFmt w:val="bullet"/>
      <w:lvlText w:val=""/>
      <w:lvlJc w:val="left"/>
      <w:pPr>
        <w:ind w:left="13610" w:hanging="360"/>
      </w:pPr>
      <w:rPr>
        <w:rFonts w:ascii="Symbol" w:hAnsi="Symbol" w:hint="default"/>
      </w:rPr>
    </w:lvl>
    <w:lvl w:ilvl="7" w:tplc="08090003" w:tentative="1">
      <w:start w:val="1"/>
      <w:numFmt w:val="bullet"/>
      <w:lvlText w:val="o"/>
      <w:lvlJc w:val="left"/>
      <w:pPr>
        <w:ind w:left="14330" w:hanging="360"/>
      </w:pPr>
      <w:rPr>
        <w:rFonts w:ascii="Courier New" w:hAnsi="Courier New" w:cs="Courier New" w:hint="default"/>
      </w:rPr>
    </w:lvl>
    <w:lvl w:ilvl="8" w:tplc="08090005" w:tentative="1">
      <w:start w:val="1"/>
      <w:numFmt w:val="bullet"/>
      <w:lvlText w:val=""/>
      <w:lvlJc w:val="left"/>
      <w:pPr>
        <w:ind w:left="15050" w:hanging="360"/>
      </w:pPr>
      <w:rPr>
        <w:rFonts w:ascii="Wingdings" w:hAnsi="Wingdings" w:hint="default"/>
      </w:rPr>
    </w:lvl>
  </w:abstractNum>
  <w:abstractNum w:abstractNumId="50" w15:restartNumberingAfterBreak="0">
    <w:nsid w:val="4C3726DB"/>
    <w:multiLevelType w:val="hybridMultilevel"/>
    <w:tmpl w:val="5A388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C3F54AA"/>
    <w:multiLevelType w:val="hybridMultilevel"/>
    <w:tmpl w:val="BF66267C"/>
    <w:lvl w:ilvl="0" w:tplc="E87CA23E">
      <w:start w:val="10"/>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E4B5DF7"/>
    <w:multiLevelType w:val="hybridMultilevel"/>
    <w:tmpl w:val="330E1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EF3185F"/>
    <w:multiLevelType w:val="multilevel"/>
    <w:tmpl w:val="7166ECAC"/>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15:restartNumberingAfterBreak="0">
    <w:nsid w:val="54EC1E44"/>
    <w:multiLevelType w:val="hybridMultilevel"/>
    <w:tmpl w:val="B3A6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5E85CAF"/>
    <w:multiLevelType w:val="hybridMultilevel"/>
    <w:tmpl w:val="E910C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7216181"/>
    <w:multiLevelType w:val="multilevel"/>
    <w:tmpl w:val="81B8D48E"/>
    <w:lvl w:ilvl="0">
      <w:start w:val="1"/>
      <w:numFmt w:val="decimal"/>
      <w:pStyle w:val="Heading1"/>
      <w:lvlText w:val="%1"/>
      <w:lvlJc w:val="left"/>
      <w:pPr>
        <w:tabs>
          <w:tab w:val="num" w:pos="432"/>
        </w:tabs>
        <w:ind w:left="432" w:hanging="432"/>
      </w:pPr>
      <w:rPr>
        <w:rFonts w:hint="default"/>
        <w:bCs/>
        <w:sz w:val="32"/>
        <w:szCs w:val="32"/>
      </w:rPr>
    </w:lvl>
    <w:lvl w:ilvl="1">
      <w:start w:val="1"/>
      <w:numFmt w:val="decimal"/>
      <w:pStyle w:val="Heading2"/>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8643A8B"/>
    <w:multiLevelType w:val="hybridMultilevel"/>
    <w:tmpl w:val="B784FB7C"/>
    <w:lvl w:ilvl="0" w:tplc="543AB6A4">
      <w:start w:val="1"/>
      <w:numFmt w:val="bullet"/>
      <w:pStyle w:val="Bullet"/>
      <w:lvlText w:val=""/>
      <w:lvlJc w:val="left"/>
      <w:pPr>
        <w:tabs>
          <w:tab w:val="num" w:pos="1440"/>
        </w:tabs>
        <w:ind w:left="1440" w:hanging="360"/>
      </w:pPr>
      <w:rPr>
        <w:rFonts w:ascii="Symbol" w:hAnsi="Symbol" w:hint="default"/>
      </w:rPr>
    </w:lvl>
    <w:lvl w:ilvl="1" w:tplc="4194255E">
      <w:start w:val="1"/>
      <w:numFmt w:val="bullet"/>
      <w:lvlText w:val=""/>
      <w:lvlJc w:val="left"/>
      <w:pPr>
        <w:tabs>
          <w:tab w:val="num" w:pos="2160"/>
        </w:tabs>
        <w:ind w:left="2160" w:hanging="360"/>
      </w:pPr>
      <w:rPr>
        <w:rFonts w:ascii="Symbol" w:hAnsi="Symbol" w:hint="default"/>
        <w:sz w:val="24"/>
      </w:rPr>
    </w:lvl>
    <w:lvl w:ilvl="2" w:tplc="DB0E6B82" w:tentative="1">
      <w:start w:val="1"/>
      <w:numFmt w:val="bullet"/>
      <w:lvlText w:val=""/>
      <w:lvlJc w:val="left"/>
      <w:pPr>
        <w:tabs>
          <w:tab w:val="num" w:pos="2880"/>
        </w:tabs>
        <w:ind w:left="2880" w:hanging="360"/>
      </w:pPr>
      <w:rPr>
        <w:rFonts w:ascii="Wingdings" w:hAnsi="Wingdings" w:hint="default"/>
      </w:rPr>
    </w:lvl>
    <w:lvl w:ilvl="3" w:tplc="E7846586" w:tentative="1">
      <w:start w:val="1"/>
      <w:numFmt w:val="bullet"/>
      <w:lvlText w:val=""/>
      <w:lvlJc w:val="left"/>
      <w:pPr>
        <w:tabs>
          <w:tab w:val="num" w:pos="3600"/>
        </w:tabs>
        <w:ind w:left="3600" w:hanging="360"/>
      </w:pPr>
      <w:rPr>
        <w:rFonts w:ascii="Symbol" w:hAnsi="Symbol" w:hint="default"/>
      </w:rPr>
    </w:lvl>
    <w:lvl w:ilvl="4" w:tplc="31E0B814" w:tentative="1">
      <w:start w:val="1"/>
      <w:numFmt w:val="bullet"/>
      <w:lvlText w:val="o"/>
      <w:lvlJc w:val="left"/>
      <w:pPr>
        <w:tabs>
          <w:tab w:val="num" w:pos="4320"/>
        </w:tabs>
        <w:ind w:left="4320" w:hanging="360"/>
      </w:pPr>
      <w:rPr>
        <w:rFonts w:ascii="Courier New" w:hAnsi="Courier New" w:cs="Courier New" w:hint="default"/>
      </w:rPr>
    </w:lvl>
    <w:lvl w:ilvl="5" w:tplc="8200A9E6" w:tentative="1">
      <w:start w:val="1"/>
      <w:numFmt w:val="bullet"/>
      <w:lvlText w:val=""/>
      <w:lvlJc w:val="left"/>
      <w:pPr>
        <w:tabs>
          <w:tab w:val="num" w:pos="5040"/>
        </w:tabs>
        <w:ind w:left="5040" w:hanging="360"/>
      </w:pPr>
      <w:rPr>
        <w:rFonts w:ascii="Wingdings" w:hAnsi="Wingdings" w:hint="default"/>
      </w:rPr>
    </w:lvl>
    <w:lvl w:ilvl="6" w:tplc="6D12AB1C" w:tentative="1">
      <w:start w:val="1"/>
      <w:numFmt w:val="bullet"/>
      <w:lvlText w:val=""/>
      <w:lvlJc w:val="left"/>
      <w:pPr>
        <w:tabs>
          <w:tab w:val="num" w:pos="5760"/>
        </w:tabs>
        <w:ind w:left="5760" w:hanging="360"/>
      </w:pPr>
      <w:rPr>
        <w:rFonts w:ascii="Symbol" w:hAnsi="Symbol" w:hint="default"/>
      </w:rPr>
    </w:lvl>
    <w:lvl w:ilvl="7" w:tplc="BFBE7C52" w:tentative="1">
      <w:start w:val="1"/>
      <w:numFmt w:val="bullet"/>
      <w:lvlText w:val="o"/>
      <w:lvlJc w:val="left"/>
      <w:pPr>
        <w:tabs>
          <w:tab w:val="num" w:pos="6480"/>
        </w:tabs>
        <w:ind w:left="6480" w:hanging="360"/>
      </w:pPr>
      <w:rPr>
        <w:rFonts w:ascii="Courier New" w:hAnsi="Courier New" w:cs="Courier New" w:hint="default"/>
      </w:rPr>
    </w:lvl>
    <w:lvl w:ilvl="8" w:tplc="FD66000E"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5E4D6CFA"/>
    <w:multiLevelType w:val="hybridMultilevel"/>
    <w:tmpl w:val="9AD8D1D2"/>
    <w:lvl w:ilvl="0" w:tplc="CA629438">
      <w:start w:val="10"/>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F58066B"/>
    <w:multiLevelType w:val="hybridMultilevel"/>
    <w:tmpl w:val="51C68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2287086"/>
    <w:multiLevelType w:val="hybridMultilevel"/>
    <w:tmpl w:val="3E20D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7C841EF"/>
    <w:multiLevelType w:val="hybridMultilevel"/>
    <w:tmpl w:val="8DB6215C"/>
    <w:lvl w:ilvl="0" w:tplc="8996BF62">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91105D7"/>
    <w:multiLevelType w:val="hybridMultilevel"/>
    <w:tmpl w:val="8536F33A"/>
    <w:lvl w:ilvl="0" w:tplc="4FCC99B0">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3" w15:restartNumberingAfterBreak="0">
    <w:nsid w:val="6E1A3D7B"/>
    <w:multiLevelType w:val="hybridMultilevel"/>
    <w:tmpl w:val="A5DA335E"/>
    <w:lvl w:ilvl="0" w:tplc="34C24CC6">
      <w:start w:val="1"/>
      <w:numFmt w:val="decimal"/>
      <w:lvlText w:val="%1."/>
      <w:lvlJc w:val="left"/>
      <w:pPr>
        <w:ind w:left="1447" w:hanging="90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4" w15:restartNumberingAfterBreak="0">
    <w:nsid w:val="703B48E1"/>
    <w:multiLevelType w:val="multilevel"/>
    <w:tmpl w:val="6152DA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5" w15:restartNumberingAfterBreak="0">
    <w:nsid w:val="70ED7D7A"/>
    <w:multiLevelType w:val="hybridMultilevel"/>
    <w:tmpl w:val="293C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E64FCF"/>
    <w:multiLevelType w:val="hybridMultilevel"/>
    <w:tmpl w:val="F3B2B62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79AA4047"/>
    <w:multiLevelType w:val="hybridMultilevel"/>
    <w:tmpl w:val="78C0E8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EFF5CED"/>
    <w:multiLevelType w:val="multilevel"/>
    <w:tmpl w:val="7BCE1F1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9" w15:restartNumberingAfterBreak="0">
    <w:nsid w:val="7F495A57"/>
    <w:multiLevelType w:val="hybridMultilevel"/>
    <w:tmpl w:val="DB4A6462"/>
    <w:lvl w:ilvl="0" w:tplc="0EBC8D28">
      <w:start w:val="1"/>
      <w:numFmt w:val="decimal"/>
      <w:pStyle w:val="List1"/>
      <w:lvlText w:val="%1."/>
      <w:lvlJc w:val="left"/>
      <w:pPr>
        <w:tabs>
          <w:tab w:val="num" w:pos="720"/>
        </w:tabs>
        <w:ind w:left="13680" w:hanging="13680"/>
      </w:pPr>
      <w:rPr>
        <w:rFonts w:hint="default"/>
      </w:rPr>
    </w:lvl>
    <w:lvl w:ilvl="1" w:tplc="88A25170">
      <w:start w:val="1"/>
      <w:numFmt w:val="bullet"/>
      <w:lvlText w:val=""/>
      <w:lvlJc w:val="left"/>
      <w:pPr>
        <w:tabs>
          <w:tab w:val="num" w:pos="2160"/>
        </w:tabs>
        <w:ind w:left="2160" w:hanging="360"/>
      </w:pPr>
      <w:rPr>
        <w:rFonts w:ascii="Symbol" w:hAnsi="Symbol" w:hint="default"/>
        <w:sz w:val="24"/>
      </w:rPr>
    </w:lvl>
    <w:lvl w:ilvl="2" w:tplc="A22E2BEA" w:tentative="1">
      <w:start w:val="1"/>
      <w:numFmt w:val="bullet"/>
      <w:lvlText w:val=""/>
      <w:lvlJc w:val="left"/>
      <w:pPr>
        <w:tabs>
          <w:tab w:val="num" w:pos="2880"/>
        </w:tabs>
        <w:ind w:left="2880" w:hanging="360"/>
      </w:pPr>
      <w:rPr>
        <w:rFonts w:ascii="Wingdings" w:hAnsi="Wingdings" w:hint="default"/>
      </w:rPr>
    </w:lvl>
    <w:lvl w:ilvl="3" w:tplc="3BF20E60" w:tentative="1">
      <w:start w:val="1"/>
      <w:numFmt w:val="bullet"/>
      <w:lvlText w:val=""/>
      <w:lvlJc w:val="left"/>
      <w:pPr>
        <w:tabs>
          <w:tab w:val="num" w:pos="3600"/>
        </w:tabs>
        <w:ind w:left="3600" w:hanging="360"/>
      </w:pPr>
      <w:rPr>
        <w:rFonts w:ascii="Symbol" w:hAnsi="Symbol" w:hint="default"/>
      </w:rPr>
    </w:lvl>
    <w:lvl w:ilvl="4" w:tplc="B978E696" w:tentative="1">
      <w:start w:val="1"/>
      <w:numFmt w:val="bullet"/>
      <w:lvlText w:val="o"/>
      <w:lvlJc w:val="left"/>
      <w:pPr>
        <w:tabs>
          <w:tab w:val="num" w:pos="4320"/>
        </w:tabs>
        <w:ind w:left="4320" w:hanging="360"/>
      </w:pPr>
      <w:rPr>
        <w:rFonts w:ascii="Courier New" w:hAnsi="Courier New" w:cs="Courier New" w:hint="default"/>
      </w:rPr>
    </w:lvl>
    <w:lvl w:ilvl="5" w:tplc="A6164280" w:tentative="1">
      <w:start w:val="1"/>
      <w:numFmt w:val="bullet"/>
      <w:lvlText w:val=""/>
      <w:lvlJc w:val="left"/>
      <w:pPr>
        <w:tabs>
          <w:tab w:val="num" w:pos="5040"/>
        </w:tabs>
        <w:ind w:left="5040" w:hanging="360"/>
      </w:pPr>
      <w:rPr>
        <w:rFonts w:ascii="Wingdings" w:hAnsi="Wingdings" w:hint="default"/>
      </w:rPr>
    </w:lvl>
    <w:lvl w:ilvl="6" w:tplc="B724946C" w:tentative="1">
      <w:start w:val="1"/>
      <w:numFmt w:val="bullet"/>
      <w:lvlText w:val=""/>
      <w:lvlJc w:val="left"/>
      <w:pPr>
        <w:tabs>
          <w:tab w:val="num" w:pos="5760"/>
        </w:tabs>
        <w:ind w:left="5760" w:hanging="360"/>
      </w:pPr>
      <w:rPr>
        <w:rFonts w:ascii="Symbol" w:hAnsi="Symbol" w:hint="default"/>
      </w:rPr>
    </w:lvl>
    <w:lvl w:ilvl="7" w:tplc="84DA4436" w:tentative="1">
      <w:start w:val="1"/>
      <w:numFmt w:val="bullet"/>
      <w:lvlText w:val="o"/>
      <w:lvlJc w:val="left"/>
      <w:pPr>
        <w:tabs>
          <w:tab w:val="num" w:pos="6480"/>
        </w:tabs>
        <w:ind w:left="6480" w:hanging="360"/>
      </w:pPr>
      <w:rPr>
        <w:rFonts w:ascii="Courier New" w:hAnsi="Courier New" w:cs="Courier New" w:hint="default"/>
      </w:rPr>
    </w:lvl>
    <w:lvl w:ilvl="8" w:tplc="362A43FE" w:tentative="1">
      <w:start w:val="1"/>
      <w:numFmt w:val="bullet"/>
      <w:lvlText w:val=""/>
      <w:lvlJc w:val="left"/>
      <w:pPr>
        <w:tabs>
          <w:tab w:val="num" w:pos="7200"/>
        </w:tabs>
        <w:ind w:left="7200" w:hanging="360"/>
      </w:pPr>
      <w:rPr>
        <w:rFonts w:ascii="Wingdings" w:hAnsi="Wingdings" w:hint="default"/>
      </w:rPr>
    </w:lvl>
  </w:abstractNum>
  <w:num w:numId="1" w16cid:durableId="109209504">
    <w:abstractNumId w:val="47"/>
  </w:num>
  <w:num w:numId="2" w16cid:durableId="986205552">
    <w:abstractNumId w:val="57"/>
  </w:num>
  <w:num w:numId="3" w16cid:durableId="1933586905">
    <w:abstractNumId w:val="28"/>
  </w:num>
  <w:num w:numId="4" w16cid:durableId="595678501">
    <w:abstractNumId w:val="56"/>
  </w:num>
  <w:num w:numId="5" w16cid:durableId="454762538">
    <w:abstractNumId w:val="25"/>
  </w:num>
  <w:num w:numId="6" w16cid:durableId="299960358">
    <w:abstractNumId w:val="29"/>
  </w:num>
  <w:num w:numId="7" w16cid:durableId="2069258798">
    <w:abstractNumId w:val="27"/>
  </w:num>
  <w:num w:numId="8" w16cid:durableId="405419359">
    <w:abstractNumId w:val="69"/>
  </w:num>
  <w:num w:numId="9" w16cid:durableId="13114177">
    <w:abstractNumId w:val="23"/>
  </w:num>
  <w:num w:numId="10" w16cid:durableId="1380089303">
    <w:abstractNumId w:val="51"/>
  </w:num>
  <w:num w:numId="11" w16cid:durableId="9918879">
    <w:abstractNumId w:val="58"/>
  </w:num>
  <w:num w:numId="12" w16cid:durableId="437061843">
    <w:abstractNumId w:val="16"/>
  </w:num>
  <w:num w:numId="13" w16cid:durableId="571502075">
    <w:abstractNumId w:val="42"/>
  </w:num>
  <w:num w:numId="14" w16cid:durableId="1391227317">
    <w:abstractNumId w:val="0"/>
  </w:num>
  <w:num w:numId="15" w16cid:durableId="1666545479">
    <w:abstractNumId w:val="22"/>
  </w:num>
  <w:num w:numId="16" w16cid:durableId="158664437">
    <w:abstractNumId w:val="64"/>
  </w:num>
  <w:num w:numId="17" w16cid:durableId="229118874">
    <w:abstractNumId w:val="44"/>
  </w:num>
  <w:num w:numId="18" w16cid:durableId="1632126918">
    <w:abstractNumId w:val="68"/>
  </w:num>
  <w:num w:numId="19" w16cid:durableId="1459295862">
    <w:abstractNumId w:val="30"/>
  </w:num>
  <w:num w:numId="20" w16cid:durableId="433478287">
    <w:abstractNumId w:val="54"/>
  </w:num>
  <w:num w:numId="21" w16cid:durableId="219679445">
    <w:abstractNumId w:val="41"/>
  </w:num>
  <w:num w:numId="22" w16cid:durableId="1649213637">
    <w:abstractNumId w:val="46"/>
  </w:num>
  <w:num w:numId="23" w16cid:durableId="1612200253">
    <w:abstractNumId w:val="63"/>
  </w:num>
  <w:num w:numId="24" w16cid:durableId="1071974539">
    <w:abstractNumId w:val="38"/>
  </w:num>
  <w:num w:numId="25" w16cid:durableId="487358387">
    <w:abstractNumId w:val="17"/>
  </w:num>
  <w:num w:numId="26" w16cid:durableId="1452939493">
    <w:abstractNumId w:val="37"/>
  </w:num>
  <w:num w:numId="27" w16cid:durableId="559631561">
    <w:abstractNumId w:val="50"/>
  </w:num>
  <w:num w:numId="28" w16cid:durableId="27800487">
    <w:abstractNumId w:val="53"/>
  </w:num>
  <w:num w:numId="29" w16cid:durableId="624970539">
    <w:abstractNumId w:val="34"/>
  </w:num>
  <w:num w:numId="30" w16cid:durableId="1692299202">
    <w:abstractNumId w:val="24"/>
  </w:num>
  <w:num w:numId="31" w16cid:durableId="854458740">
    <w:abstractNumId w:val="48"/>
  </w:num>
  <w:num w:numId="32" w16cid:durableId="1163814472">
    <w:abstractNumId w:val="19"/>
  </w:num>
  <w:num w:numId="33" w16cid:durableId="1526794124">
    <w:abstractNumId w:val="35"/>
  </w:num>
  <w:num w:numId="34" w16cid:durableId="441655163">
    <w:abstractNumId w:val="17"/>
    <w:lvlOverride w:ilvl="0">
      <w:lvl w:ilvl="0">
        <w:start w:val="1"/>
        <w:numFmt w:val="upperLetter"/>
        <w:pStyle w:val="AppendixTitle"/>
        <w:lvlText w:val="Appendix %1:"/>
        <w:lvlJc w:val="left"/>
        <w:pPr>
          <w:ind w:left="360" w:hanging="360"/>
        </w:pPr>
        <w:rPr>
          <w:rFonts w:hint="default"/>
        </w:rPr>
      </w:lvl>
    </w:lvlOverride>
    <w:lvlOverride w:ilvl="1">
      <w:lvl w:ilvl="1">
        <w:start w:val="1"/>
        <w:numFmt w:val="decimal"/>
        <w:pStyle w:val="AppendixHeading2"/>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5" w16cid:durableId="1785298574">
    <w:abstractNumId w:val="26"/>
  </w:num>
  <w:num w:numId="36" w16cid:durableId="2040468110">
    <w:abstractNumId w:val="43"/>
  </w:num>
  <w:num w:numId="37" w16cid:durableId="1453553974">
    <w:abstractNumId w:val="60"/>
  </w:num>
  <w:num w:numId="38" w16cid:durableId="78492915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39" w16cid:durableId="1424229183">
    <w:abstractNumId w:val="65"/>
  </w:num>
  <w:num w:numId="40" w16cid:durableId="96851713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8"/>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1" w16cid:durableId="1954747131">
    <w:abstractNumId w:val="14"/>
  </w:num>
  <w:num w:numId="42" w16cid:durableId="1247494037">
    <w:abstractNumId w:val="52"/>
  </w:num>
  <w:num w:numId="43" w16cid:durableId="120979744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4" w16cid:durableId="61468133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5" w16cid:durableId="120864002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6" w16cid:durableId="88618619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7" w16cid:durableId="18884020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8" w16cid:durableId="40318975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9" w16cid:durableId="91104130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0" w16cid:durableId="77864644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1" w16cid:durableId="34278127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2" w16cid:durableId="135063951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3" w16cid:durableId="1935493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4" w16cid:durableId="213224405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5" w16cid:durableId="154967968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6" w16cid:durableId="10311726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7" w16cid:durableId="86078077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8" w16cid:durableId="132311731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9" w16cid:durableId="69908726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0" w16cid:durableId="111517439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1" w16cid:durableId="85931404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2" w16cid:durableId="82432540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3" w16cid:durableId="110631703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4" w16cid:durableId="106137151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5" w16cid:durableId="83553493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6" w16cid:durableId="204086003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7" w16cid:durableId="122244904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8" w16cid:durableId="8376670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9" w16cid:durableId="125392818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0" w16cid:durableId="145019982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1" w16cid:durableId="140826095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2" w16cid:durableId="498189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3" w16cid:durableId="126275673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4" w16cid:durableId="38923077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5" w16cid:durableId="131229461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6" w16cid:durableId="177945031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7" w16cid:durableId="35299442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8" w16cid:durableId="151672910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9" w16cid:durableId="128916495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0" w16cid:durableId="150590271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1" w16cid:durableId="195123178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2" w16cid:durableId="78376898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3" w16cid:durableId="64836301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4" w16cid:durableId="150235030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5" w16cid:durableId="143374566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6" w16cid:durableId="45391274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7" w16cid:durableId="10546758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8" w16cid:durableId="45930752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9" w16cid:durableId="7590296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0" w16cid:durableId="90611342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1" w16cid:durableId="41505181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2" w16cid:durableId="96878221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3" w16cid:durableId="176726314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4" w16cid:durableId="41775160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5" w16cid:durableId="129633027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6" w16cid:durableId="71889512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7" w16cid:durableId="204971995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8" w16cid:durableId="12670046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9" w16cid:durableId="98674018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0" w16cid:durableId="177454457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1" w16cid:durableId="193508526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2" w16cid:durableId="117226186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3" w16cid:durableId="201241643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4" w16cid:durableId="61821747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5" w16cid:durableId="2275520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6" w16cid:durableId="144850662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7" w16cid:durableId="107770421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8" w16cid:durableId="43209078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9" w16cid:durableId="99683502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0" w16cid:durableId="132581310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1" w16cid:durableId="107775025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2" w16cid:durableId="11648935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3" w16cid:durableId="123673973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4" w16cid:durableId="203253624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5" w16cid:durableId="77636353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6" w16cid:durableId="166693670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7" w16cid:durableId="82643373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8" w16cid:durableId="200790231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9" w16cid:durableId="126800465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0" w16cid:durableId="128885692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1" w16cid:durableId="82431570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2" w16cid:durableId="86390821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3" w16cid:durableId="194290602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4" w16cid:durableId="116936967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5" w16cid:durableId="23863825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6" w16cid:durableId="142148770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7" w16cid:durableId="124434198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8" w16cid:durableId="126761494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9" w16cid:durableId="164523092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0" w16cid:durableId="29754133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1" w16cid:durableId="53970461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2" w16cid:durableId="320427139">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3" w16cid:durableId="56853639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4" w16cid:durableId="214080133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5" w16cid:durableId="70275632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6" w16cid:durableId="103862920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7" w16cid:durableId="55485045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8" w16cid:durableId="6117758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9" w16cid:durableId="785580682">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0" w16cid:durableId="105338632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1" w16cid:durableId="97028374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2" w16cid:durableId="213971444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3" w16cid:durableId="207816333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4" w16cid:durableId="195910015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5" w16cid:durableId="91910303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6" w16cid:durableId="213648391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7" w16cid:durableId="172425385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8" w16cid:durableId="100666541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9" w16cid:durableId="50872061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0" w16cid:durableId="65557403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1" w16cid:durableId="67537968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2" w16cid:durableId="97649859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3" w16cid:durableId="136544710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4" w16cid:durableId="27676026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5" w16cid:durableId="58951115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6" w16cid:durableId="136756338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7" w16cid:durableId="1475180800">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8" w16cid:durableId="153172089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9" w16cid:durableId="160819823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0" w16cid:durableId="1022128096">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1" w16cid:durableId="184038465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2" w16cid:durableId="1064837673">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3" w16cid:durableId="910889955">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4" w16cid:durableId="278688091">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5" w16cid:durableId="10238739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6" w16cid:durableId="617103908">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7" w16cid:durableId="429005021">
    <w:abstractNumId w:val="1"/>
  </w:num>
  <w:num w:numId="168" w16cid:durableId="773018754">
    <w:abstractNumId w:val="2"/>
  </w:num>
  <w:num w:numId="169" w16cid:durableId="1584333147">
    <w:abstractNumId w:val="3"/>
  </w:num>
  <w:num w:numId="170" w16cid:durableId="2004891447">
    <w:abstractNumId w:val="4"/>
  </w:num>
  <w:num w:numId="171" w16cid:durableId="2048487640">
    <w:abstractNumId w:val="9"/>
  </w:num>
  <w:num w:numId="172" w16cid:durableId="1896354921">
    <w:abstractNumId w:val="5"/>
  </w:num>
  <w:num w:numId="173" w16cid:durableId="2136020772">
    <w:abstractNumId w:val="6"/>
  </w:num>
  <w:num w:numId="174" w16cid:durableId="1507094563">
    <w:abstractNumId w:val="7"/>
  </w:num>
  <w:num w:numId="175" w16cid:durableId="1727607739">
    <w:abstractNumId w:val="8"/>
  </w:num>
  <w:num w:numId="176" w16cid:durableId="618877317">
    <w:abstractNumId w:val="10"/>
  </w:num>
  <w:num w:numId="177" w16cid:durableId="1820607407">
    <w:abstractNumId w:val="33"/>
  </w:num>
  <w:num w:numId="178" w16cid:durableId="1413970537">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79" w16cid:durableId="747506814">
    <w:abstractNumId w:val="56"/>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80" w16cid:durableId="1978220983">
    <w:abstractNumId w:val="18"/>
  </w:num>
  <w:num w:numId="181" w16cid:durableId="1828551335">
    <w:abstractNumId w:val="55"/>
  </w:num>
  <w:num w:numId="182" w16cid:durableId="1096905563">
    <w:abstractNumId w:val="11"/>
  </w:num>
  <w:num w:numId="183" w16cid:durableId="632096199">
    <w:abstractNumId w:val="49"/>
  </w:num>
  <w:num w:numId="184" w16cid:durableId="1618105186">
    <w:abstractNumId w:val="62"/>
  </w:num>
  <w:num w:numId="185" w16cid:durableId="142353380">
    <w:abstractNumId w:val="20"/>
  </w:num>
  <w:num w:numId="186" w16cid:durableId="939532379">
    <w:abstractNumId w:val="13"/>
  </w:num>
  <w:num w:numId="187" w16cid:durableId="516890363">
    <w:abstractNumId w:val="61"/>
  </w:num>
  <w:num w:numId="188" w16cid:durableId="2114788940">
    <w:abstractNumId w:val="31"/>
  </w:num>
  <w:num w:numId="189" w16cid:durableId="1346320960">
    <w:abstractNumId w:val="32"/>
  </w:num>
  <w:num w:numId="190" w16cid:durableId="53745675">
    <w:abstractNumId w:val="67"/>
  </w:num>
  <w:num w:numId="191" w16cid:durableId="1841697850">
    <w:abstractNumId w:val="40"/>
  </w:num>
  <w:num w:numId="192" w16cid:durableId="914172229">
    <w:abstractNumId w:val="21"/>
  </w:num>
  <w:num w:numId="193" w16cid:durableId="510532936">
    <w:abstractNumId w:val="15"/>
  </w:num>
  <w:num w:numId="194" w16cid:durableId="882061051">
    <w:abstractNumId w:val="36"/>
  </w:num>
  <w:num w:numId="195" w16cid:durableId="1691762429">
    <w:abstractNumId w:val="45"/>
  </w:num>
  <w:num w:numId="196" w16cid:durableId="1859542714">
    <w:abstractNumId w:val="59"/>
  </w:num>
  <w:num w:numId="197" w16cid:durableId="2117172725">
    <w:abstractNumId w:val="66"/>
  </w:num>
  <w:num w:numId="198" w16cid:durableId="1395354252">
    <w:abstractNumId w:val="39"/>
  </w:num>
  <w:num w:numId="199" w16cid:durableId="1331175508">
    <w:abstractNumId w:val="12"/>
  </w:num>
  <w:numIdMacAtCleanup w:val="1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vatore D'Agostino">
    <w15:presenceInfo w15:providerId="AD" w15:userId="S::sal@openconsent.com::dc0430fe-2f20-453d-91f8-9966d7d4e8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LAwMDKzNDUyNbY0NjJX0lEKTi0uzszPAykwN6kFAFqONSMtAAAA"/>
  </w:docVars>
  <w:rsids>
    <w:rsidRoot w:val="00CE0D98"/>
    <w:rsid w:val="00002C33"/>
    <w:rsid w:val="0000434F"/>
    <w:rsid w:val="00006E36"/>
    <w:rsid w:val="0001102B"/>
    <w:rsid w:val="00011A9B"/>
    <w:rsid w:val="00011CA7"/>
    <w:rsid w:val="00012082"/>
    <w:rsid w:val="000129B5"/>
    <w:rsid w:val="000159A2"/>
    <w:rsid w:val="000168C8"/>
    <w:rsid w:val="00022944"/>
    <w:rsid w:val="000233BC"/>
    <w:rsid w:val="000236D9"/>
    <w:rsid w:val="000241F0"/>
    <w:rsid w:val="000245FD"/>
    <w:rsid w:val="00024A38"/>
    <w:rsid w:val="000251BA"/>
    <w:rsid w:val="00025AD0"/>
    <w:rsid w:val="0002600B"/>
    <w:rsid w:val="000324A4"/>
    <w:rsid w:val="00033244"/>
    <w:rsid w:val="000334A3"/>
    <w:rsid w:val="000346BA"/>
    <w:rsid w:val="00034DAE"/>
    <w:rsid w:val="00036C85"/>
    <w:rsid w:val="000373C2"/>
    <w:rsid w:val="00040439"/>
    <w:rsid w:val="00042D16"/>
    <w:rsid w:val="00043C67"/>
    <w:rsid w:val="00047135"/>
    <w:rsid w:val="000512B2"/>
    <w:rsid w:val="00052528"/>
    <w:rsid w:val="00054727"/>
    <w:rsid w:val="00055092"/>
    <w:rsid w:val="00056730"/>
    <w:rsid w:val="00061756"/>
    <w:rsid w:val="00062153"/>
    <w:rsid w:val="00063036"/>
    <w:rsid w:val="000635F3"/>
    <w:rsid w:val="00063694"/>
    <w:rsid w:val="0006469A"/>
    <w:rsid w:val="00073525"/>
    <w:rsid w:val="000749A4"/>
    <w:rsid w:val="00074C24"/>
    <w:rsid w:val="00074F5D"/>
    <w:rsid w:val="0007535C"/>
    <w:rsid w:val="000754C7"/>
    <w:rsid w:val="00080035"/>
    <w:rsid w:val="00081743"/>
    <w:rsid w:val="00081C18"/>
    <w:rsid w:val="00082C3C"/>
    <w:rsid w:val="00083C93"/>
    <w:rsid w:val="00085376"/>
    <w:rsid w:val="00085ED2"/>
    <w:rsid w:val="00086660"/>
    <w:rsid w:val="000878F8"/>
    <w:rsid w:val="00092C6A"/>
    <w:rsid w:val="00092DB4"/>
    <w:rsid w:val="0009381B"/>
    <w:rsid w:val="00093F76"/>
    <w:rsid w:val="000950A2"/>
    <w:rsid w:val="000951D1"/>
    <w:rsid w:val="0009596E"/>
    <w:rsid w:val="00095B94"/>
    <w:rsid w:val="00096735"/>
    <w:rsid w:val="00097239"/>
    <w:rsid w:val="00097639"/>
    <w:rsid w:val="0009781B"/>
    <w:rsid w:val="00097828"/>
    <w:rsid w:val="000A0EAA"/>
    <w:rsid w:val="000A1206"/>
    <w:rsid w:val="000A210F"/>
    <w:rsid w:val="000A2A7E"/>
    <w:rsid w:val="000A3E60"/>
    <w:rsid w:val="000A3EB5"/>
    <w:rsid w:val="000A491E"/>
    <w:rsid w:val="000A4D09"/>
    <w:rsid w:val="000A5415"/>
    <w:rsid w:val="000A699C"/>
    <w:rsid w:val="000B1B41"/>
    <w:rsid w:val="000B2139"/>
    <w:rsid w:val="000B3ACA"/>
    <w:rsid w:val="000B58B4"/>
    <w:rsid w:val="000B6E60"/>
    <w:rsid w:val="000B7AE6"/>
    <w:rsid w:val="000C10E8"/>
    <w:rsid w:val="000C18B7"/>
    <w:rsid w:val="000C2407"/>
    <w:rsid w:val="000C4A1F"/>
    <w:rsid w:val="000C5BDD"/>
    <w:rsid w:val="000C7893"/>
    <w:rsid w:val="000C7935"/>
    <w:rsid w:val="000D0C9B"/>
    <w:rsid w:val="000D11C7"/>
    <w:rsid w:val="000D1C57"/>
    <w:rsid w:val="000D3D41"/>
    <w:rsid w:val="000D4961"/>
    <w:rsid w:val="000D6302"/>
    <w:rsid w:val="000E0904"/>
    <w:rsid w:val="000E0A4E"/>
    <w:rsid w:val="000E2756"/>
    <w:rsid w:val="000E2FF7"/>
    <w:rsid w:val="000E38C7"/>
    <w:rsid w:val="000E45FC"/>
    <w:rsid w:val="000E58D6"/>
    <w:rsid w:val="000E7533"/>
    <w:rsid w:val="000F34E3"/>
    <w:rsid w:val="000F6A4E"/>
    <w:rsid w:val="000F725F"/>
    <w:rsid w:val="000F7CBD"/>
    <w:rsid w:val="001002EC"/>
    <w:rsid w:val="00102201"/>
    <w:rsid w:val="001025EE"/>
    <w:rsid w:val="0010314C"/>
    <w:rsid w:val="00103DE2"/>
    <w:rsid w:val="00104810"/>
    <w:rsid w:val="001061CB"/>
    <w:rsid w:val="001119F0"/>
    <w:rsid w:val="001121B8"/>
    <w:rsid w:val="001126F1"/>
    <w:rsid w:val="001149C5"/>
    <w:rsid w:val="00114B65"/>
    <w:rsid w:val="00115183"/>
    <w:rsid w:val="00115C85"/>
    <w:rsid w:val="00115E96"/>
    <w:rsid w:val="001161EB"/>
    <w:rsid w:val="00116AF0"/>
    <w:rsid w:val="00117A69"/>
    <w:rsid w:val="001201A8"/>
    <w:rsid w:val="001213C9"/>
    <w:rsid w:val="0012337C"/>
    <w:rsid w:val="001238B2"/>
    <w:rsid w:val="00126576"/>
    <w:rsid w:val="00126DDE"/>
    <w:rsid w:val="0013213D"/>
    <w:rsid w:val="00136A2B"/>
    <w:rsid w:val="00142098"/>
    <w:rsid w:val="001431C2"/>
    <w:rsid w:val="001433D4"/>
    <w:rsid w:val="001441C0"/>
    <w:rsid w:val="00144852"/>
    <w:rsid w:val="0014630C"/>
    <w:rsid w:val="00146358"/>
    <w:rsid w:val="00147556"/>
    <w:rsid w:val="001475DD"/>
    <w:rsid w:val="001475EB"/>
    <w:rsid w:val="0015119E"/>
    <w:rsid w:val="0015298C"/>
    <w:rsid w:val="00152C8E"/>
    <w:rsid w:val="00152F2C"/>
    <w:rsid w:val="00153857"/>
    <w:rsid w:val="00154834"/>
    <w:rsid w:val="001568BA"/>
    <w:rsid w:val="00156F04"/>
    <w:rsid w:val="0016029B"/>
    <w:rsid w:val="00161EB3"/>
    <w:rsid w:val="0016387D"/>
    <w:rsid w:val="00163A74"/>
    <w:rsid w:val="00163B47"/>
    <w:rsid w:val="00163C08"/>
    <w:rsid w:val="00165EAE"/>
    <w:rsid w:val="00171574"/>
    <w:rsid w:val="001726D0"/>
    <w:rsid w:val="00172AC3"/>
    <w:rsid w:val="001773D6"/>
    <w:rsid w:val="00177C03"/>
    <w:rsid w:val="00177E3B"/>
    <w:rsid w:val="00181383"/>
    <w:rsid w:val="00181698"/>
    <w:rsid w:val="001821EA"/>
    <w:rsid w:val="00182F9E"/>
    <w:rsid w:val="00190261"/>
    <w:rsid w:val="001906C7"/>
    <w:rsid w:val="00191719"/>
    <w:rsid w:val="00193120"/>
    <w:rsid w:val="0019479D"/>
    <w:rsid w:val="00195CC8"/>
    <w:rsid w:val="001961D1"/>
    <w:rsid w:val="001978AA"/>
    <w:rsid w:val="001A101D"/>
    <w:rsid w:val="001A2023"/>
    <w:rsid w:val="001A546F"/>
    <w:rsid w:val="001B0A07"/>
    <w:rsid w:val="001B129B"/>
    <w:rsid w:val="001B3AAE"/>
    <w:rsid w:val="001B41CA"/>
    <w:rsid w:val="001B4739"/>
    <w:rsid w:val="001B4B89"/>
    <w:rsid w:val="001B5827"/>
    <w:rsid w:val="001B5A54"/>
    <w:rsid w:val="001B5D62"/>
    <w:rsid w:val="001C0156"/>
    <w:rsid w:val="001C12B1"/>
    <w:rsid w:val="001C437B"/>
    <w:rsid w:val="001C5C34"/>
    <w:rsid w:val="001C7DBC"/>
    <w:rsid w:val="001D1EC6"/>
    <w:rsid w:val="001D34DD"/>
    <w:rsid w:val="001D3D43"/>
    <w:rsid w:val="001D72A0"/>
    <w:rsid w:val="001D75AA"/>
    <w:rsid w:val="001E1398"/>
    <w:rsid w:val="001E269E"/>
    <w:rsid w:val="001E26A9"/>
    <w:rsid w:val="001E3573"/>
    <w:rsid w:val="001E35F7"/>
    <w:rsid w:val="001E414F"/>
    <w:rsid w:val="001E64FE"/>
    <w:rsid w:val="001E6795"/>
    <w:rsid w:val="001E7E47"/>
    <w:rsid w:val="001F0C7C"/>
    <w:rsid w:val="001F225F"/>
    <w:rsid w:val="001F2602"/>
    <w:rsid w:val="001F3005"/>
    <w:rsid w:val="001F4DFF"/>
    <w:rsid w:val="001F5714"/>
    <w:rsid w:val="001F6B20"/>
    <w:rsid w:val="00200597"/>
    <w:rsid w:val="00200868"/>
    <w:rsid w:val="00201088"/>
    <w:rsid w:val="00201595"/>
    <w:rsid w:val="002019CB"/>
    <w:rsid w:val="0020580B"/>
    <w:rsid w:val="002074E0"/>
    <w:rsid w:val="00207D6F"/>
    <w:rsid w:val="00210006"/>
    <w:rsid w:val="002119C0"/>
    <w:rsid w:val="00212482"/>
    <w:rsid w:val="002128BF"/>
    <w:rsid w:val="00212BA8"/>
    <w:rsid w:val="0021555F"/>
    <w:rsid w:val="002168A6"/>
    <w:rsid w:val="00220FEB"/>
    <w:rsid w:val="00226745"/>
    <w:rsid w:val="00227981"/>
    <w:rsid w:val="00227DDE"/>
    <w:rsid w:val="0023095A"/>
    <w:rsid w:val="00234683"/>
    <w:rsid w:val="0023596C"/>
    <w:rsid w:val="00237125"/>
    <w:rsid w:val="002377C4"/>
    <w:rsid w:val="002401FF"/>
    <w:rsid w:val="00241E64"/>
    <w:rsid w:val="002421F7"/>
    <w:rsid w:val="00242264"/>
    <w:rsid w:val="00245294"/>
    <w:rsid w:val="002458D1"/>
    <w:rsid w:val="00246C34"/>
    <w:rsid w:val="00247561"/>
    <w:rsid w:val="00247E7C"/>
    <w:rsid w:val="00250D78"/>
    <w:rsid w:val="00250E27"/>
    <w:rsid w:val="00255190"/>
    <w:rsid w:val="00255712"/>
    <w:rsid w:val="00255D51"/>
    <w:rsid w:val="00257677"/>
    <w:rsid w:val="0026221D"/>
    <w:rsid w:val="002638D1"/>
    <w:rsid w:val="0026458C"/>
    <w:rsid w:val="002655FC"/>
    <w:rsid w:val="00265DF8"/>
    <w:rsid w:val="002710A2"/>
    <w:rsid w:val="00271190"/>
    <w:rsid w:val="00271390"/>
    <w:rsid w:val="002716A2"/>
    <w:rsid w:val="002725D5"/>
    <w:rsid w:val="002735D4"/>
    <w:rsid w:val="00276207"/>
    <w:rsid w:val="00277E1C"/>
    <w:rsid w:val="00277EC7"/>
    <w:rsid w:val="002805A0"/>
    <w:rsid w:val="00281313"/>
    <w:rsid w:val="00283040"/>
    <w:rsid w:val="00283178"/>
    <w:rsid w:val="002838D3"/>
    <w:rsid w:val="002862F9"/>
    <w:rsid w:val="00286722"/>
    <w:rsid w:val="00286DBF"/>
    <w:rsid w:val="0029062A"/>
    <w:rsid w:val="00291CBE"/>
    <w:rsid w:val="00293199"/>
    <w:rsid w:val="00296191"/>
    <w:rsid w:val="00297340"/>
    <w:rsid w:val="002A0798"/>
    <w:rsid w:val="002A22EF"/>
    <w:rsid w:val="002A2A3A"/>
    <w:rsid w:val="002A3F80"/>
    <w:rsid w:val="002A6F40"/>
    <w:rsid w:val="002B13B9"/>
    <w:rsid w:val="002B251E"/>
    <w:rsid w:val="002B294E"/>
    <w:rsid w:val="002B59A5"/>
    <w:rsid w:val="002B6440"/>
    <w:rsid w:val="002B7E0E"/>
    <w:rsid w:val="002B7FA1"/>
    <w:rsid w:val="002C08F7"/>
    <w:rsid w:val="002C29D0"/>
    <w:rsid w:val="002C3603"/>
    <w:rsid w:val="002C3C99"/>
    <w:rsid w:val="002C47EA"/>
    <w:rsid w:val="002C4D57"/>
    <w:rsid w:val="002C6190"/>
    <w:rsid w:val="002C73DB"/>
    <w:rsid w:val="002D1F07"/>
    <w:rsid w:val="002D2B31"/>
    <w:rsid w:val="002D2E73"/>
    <w:rsid w:val="002D4A9F"/>
    <w:rsid w:val="002D6DB0"/>
    <w:rsid w:val="002D6F26"/>
    <w:rsid w:val="002D7056"/>
    <w:rsid w:val="002D7421"/>
    <w:rsid w:val="002D7878"/>
    <w:rsid w:val="002E2E14"/>
    <w:rsid w:val="002E3122"/>
    <w:rsid w:val="002E3284"/>
    <w:rsid w:val="002E3784"/>
    <w:rsid w:val="002E3E25"/>
    <w:rsid w:val="002E3F5C"/>
    <w:rsid w:val="002E5A44"/>
    <w:rsid w:val="002E5E8E"/>
    <w:rsid w:val="002E705E"/>
    <w:rsid w:val="002E7C28"/>
    <w:rsid w:val="002F075F"/>
    <w:rsid w:val="002F12C6"/>
    <w:rsid w:val="002F1661"/>
    <w:rsid w:val="002F41C9"/>
    <w:rsid w:val="002F5725"/>
    <w:rsid w:val="002F5779"/>
    <w:rsid w:val="002F5C47"/>
    <w:rsid w:val="002F5CFC"/>
    <w:rsid w:val="002F7D41"/>
    <w:rsid w:val="003004C5"/>
    <w:rsid w:val="003065E6"/>
    <w:rsid w:val="0031077D"/>
    <w:rsid w:val="0031172F"/>
    <w:rsid w:val="00311C0B"/>
    <w:rsid w:val="003142D7"/>
    <w:rsid w:val="00316F90"/>
    <w:rsid w:val="00321341"/>
    <w:rsid w:val="00327B95"/>
    <w:rsid w:val="00330C86"/>
    <w:rsid w:val="0033139C"/>
    <w:rsid w:val="0033422B"/>
    <w:rsid w:val="003343BF"/>
    <w:rsid w:val="00334A41"/>
    <w:rsid w:val="00335F35"/>
    <w:rsid w:val="0034171A"/>
    <w:rsid w:val="00341F8A"/>
    <w:rsid w:val="00342276"/>
    <w:rsid w:val="00343E8A"/>
    <w:rsid w:val="0034697B"/>
    <w:rsid w:val="00347306"/>
    <w:rsid w:val="00350883"/>
    <w:rsid w:val="00351026"/>
    <w:rsid w:val="00351341"/>
    <w:rsid w:val="00353323"/>
    <w:rsid w:val="003566C9"/>
    <w:rsid w:val="00356BA1"/>
    <w:rsid w:val="00361469"/>
    <w:rsid w:val="003638F7"/>
    <w:rsid w:val="003648A1"/>
    <w:rsid w:val="00365E56"/>
    <w:rsid w:val="00370AAC"/>
    <w:rsid w:val="00370E0F"/>
    <w:rsid w:val="00371AA4"/>
    <w:rsid w:val="00372FA5"/>
    <w:rsid w:val="00375BAF"/>
    <w:rsid w:val="00381066"/>
    <w:rsid w:val="003825F6"/>
    <w:rsid w:val="00384A65"/>
    <w:rsid w:val="00384F46"/>
    <w:rsid w:val="00385090"/>
    <w:rsid w:val="0038516F"/>
    <w:rsid w:val="00386C71"/>
    <w:rsid w:val="003906C8"/>
    <w:rsid w:val="00393946"/>
    <w:rsid w:val="00395EC3"/>
    <w:rsid w:val="00396AB3"/>
    <w:rsid w:val="003A2904"/>
    <w:rsid w:val="003A3DA0"/>
    <w:rsid w:val="003A4470"/>
    <w:rsid w:val="003A509A"/>
    <w:rsid w:val="003A52B9"/>
    <w:rsid w:val="003A7A33"/>
    <w:rsid w:val="003B1D34"/>
    <w:rsid w:val="003B3000"/>
    <w:rsid w:val="003C378C"/>
    <w:rsid w:val="003C4ED4"/>
    <w:rsid w:val="003C5489"/>
    <w:rsid w:val="003C55A4"/>
    <w:rsid w:val="003C6CE3"/>
    <w:rsid w:val="003C7076"/>
    <w:rsid w:val="003E206E"/>
    <w:rsid w:val="003E3191"/>
    <w:rsid w:val="003E577E"/>
    <w:rsid w:val="003E7A70"/>
    <w:rsid w:val="003F2172"/>
    <w:rsid w:val="003F2D50"/>
    <w:rsid w:val="003F44E8"/>
    <w:rsid w:val="003F5686"/>
    <w:rsid w:val="003F6064"/>
    <w:rsid w:val="003F667F"/>
    <w:rsid w:val="00402F8C"/>
    <w:rsid w:val="00403FC2"/>
    <w:rsid w:val="00406789"/>
    <w:rsid w:val="00410C1E"/>
    <w:rsid w:val="00411167"/>
    <w:rsid w:val="004121C9"/>
    <w:rsid w:val="00412410"/>
    <w:rsid w:val="00413F6E"/>
    <w:rsid w:val="00415123"/>
    <w:rsid w:val="0041531D"/>
    <w:rsid w:val="00415621"/>
    <w:rsid w:val="00415CAB"/>
    <w:rsid w:val="00416A84"/>
    <w:rsid w:val="00417DCB"/>
    <w:rsid w:val="0042228F"/>
    <w:rsid w:val="0042431D"/>
    <w:rsid w:val="00424396"/>
    <w:rsid w:val="0042577D"/>
    <w:rsid w:val="004305EF"/>
    <w:rsid w:val="00430F12"/>
    <w:rsid w:val="00432C94"/>
    <w:rsid w:val="00433A0A"/>
    <w:rsid w:val="00434F14"/>
    <w:rsid w:val="004370B0"/>
    <w:rsid w:val="004371BC"/>
    <w:rsid w:val="00440712"/>
    <w:rsid w:val="0044164F"/>
    <w:rsid w:val="00442565"/>
    <w:rsid w:val="0044287B"/>
    <w:rsid w:val="00442BCA"/>
    <w:rsid w:val="0044370F"/>
    <w:rsid w:val="00444606"/>
    <w:rsid w:val="0044492F"/>
    <w:rsid w:val="00445E31"/>
    <w:rsid w:val="00446779"/>
    <w:rsid w:val="00446CDD"/>
    <w:rsid w:val="00451DBD"/>
    <w:rsid w:val="00453B70"/>
    <w:rsid w:val="00453FD0"/>
    <w:rsid w:val="00455068"/>
    <w:rsid w:val="00455BAB"/>
    <w:rsid w:val="004603BB"/>
    <w:rsid w:val="00460A4C"/>
    <w:rsid w:val="00462881"/>
    <w:rsid w:val="0046382E"/>
    <w:rsid w:val="00463F79"/>
    <w:rsid w:val="0046463C"/>
    <w:rsid w:val="00465930"/>
    <w:rsid w:val="0046702C"/>
    <w:rsid w:val="00470B1F"/>
    <w:rsid w:val="00470C1F"/>
    <w:rsid w:val="00471910"/>
    <w:rsid w:val="00472A84"/>
    <w:rsid w:val="004741B4"/>
    <w:rsid w:val="00476C4B"/>
    <w:rsid w:val="0048031A"/>
    <w:rsid w:val="00480FDF"/>
    <w:rsid w:val="00481CDA"/>
    <w:rsid w:val="004821D9"/>
    <w:rsid w:val="00484DD2"/>
    <w:rsid w:val="00486736"/>
    <w:rsid w:val="00490D60"/>
    <w:rsid w:val="00490DE6"/>
    <w:rsid w:val="00490E13"/>
    <w:rsid w:val="004919C1"/>
    <w:rsid w:val="0049459D"/>
    <w:rsid w:val="004947E1"/>
    <w:rsid w:val="004A10ED"/>
    <w:rsid w:val="004A2D46"/>
    <w:rsid w:val="004A3662"/>
    <w:rsid w:val="004A3922"/>
    <w:rsid w:val="004A4928"/>
    <w:rsid w:val="004A5127"/>
    <w:rsid w:val="004A6EF0"/>
    <w:rsid w:val="004B2E18"/>
    <w:rsid w:val="004B3705"/>
    <w:rsid w:val="004B41F9"/>
    <w:rsid w:val="004B4A89"/>
    <w:rsid w:val="004B6B4C"/>
    <w:rsid w:val="004C103F"/>
    <w:rsid w:val="004C181D"/>
    <w:rsid w:val="004C1BF0"/>
    <w:rsid w:val="004C3C6C"/>
    <w:rsid w:val="004C438C"/>
    <w:rsid w:val="004C5455"/>
    <w:rsid w:val="004C62A0"/>
    <w:rsid w:val="004C7518"/>
    <w:rsid w:val="004D1812"/>
    <w:rsid w:val="004D1DE5"/>
    <w:rsid w:val="004D27C0"/>
    <w:rsid w:val="004D2F34"/>
    <w:rsid w:val="004D5068"/>
    <w:rsid w:val="004E0273"/>
    <w:rsid w:val="004E05D5"/>
    <w:rsid w:val="004E0A1B"/>
    <w:rsid w:val="004E2AA5"/>
    <w:rsid w:val="004E3DED"/>
    <w:rsid w:val="004E7781"/>
    <w:rsid w:val="004F03DC"/>
    <w:rsid w:val="004F0720"/>
    <w:rsid w:val="004F13C7"/>
    <w:rsid w:val="004F177D"/>
    <w:rsid w:val="004F270D"/>
    <w:rsid w:val="004F6007"/>
    <w:rsid w:val="004F60D4"/>
    <w:rsid w:val="004F6297"/>
    <w:rsid w:val="004F62BE"/>
    <w:rsid w:val="004F6409"/>
    <w:rsid w:val="004F657E"/>
    <w:rsid w:val="00500200"/>
    <w:rsid w:val="005012A4"/>
    <w:rsid w:val="00501FCC"/>
    <w:rsid w:val="00502E5E"/>
    <w:rsid w:val="0050350F"/>
    <w:rsid w:val="005041C0"/>
    <w:rsid w:val="0050544E"/>
    <w:rsid w:val="00506BA0"/>
    <w:rsid w:val="00507F6B"/>
    <w:rsid w:val="005112A8"/>
    <w:rsid w:val="005131C9"/>
    <w:rsid w:val="005135DF"/>
    <w:rsid w:val="00513D84"/>
    <w:rsid w:val="005145EE"/>
    <w:rsid w:val="005146A2"/>
    <w:rsid w:val="00522641"/>
    <w:rsid w:val="00524D40"/>
    <w:rsid w:val="00525D34"/>
    <w:rsid w:val="005267F2"/>
    <w:rsid w:val="0052728D"/>
    <w:rsid w:val="00535883"/>
    <w:rsid w:val="00536053"/>
    <w:rsid w:val="00540876"/>
    <w:rsid w:val="00541CA5"/>
    <w:rsid w:val="0054224C"/>
    <w:rsid w:val="00542767"/>
    <w:rsid w:val="005443B5"/>
    <w:rsid w:val="005534B5"/>
    <w:rsid w:val="00554F07"/>
    <w:rsid w:val="00556307"/>
    <w:rsid w:val="00557A8A"/>
    <w:rsid w:val="00557CE2"/>
    <w:rsid w:val="00561327"/>
    <w:rsid w:val="00561FAE"/>
    <w:rsid w:val="00563FC8"/>
    <w:rsid w:val="005642A1"/>
    <w:rsid w:val="005642B9"/>
    <w:rsid w:val="00564C19"/>
    <w:rsid w:val="00564DD1"/>
    <w:rsid w:val="005659D7"/>
    <w:rsid w:val="00565DB5"/>
    <w:rsid w:val="00566F55"/>
    <w:rsid w:val="005672AA"/>
    <w:rsid w:val="005677D0"/>
    <w:rsid w:val="00571F63"/>
    <w:rsid w:val="00572252"/>
    <w:rsid w:val="0057294A"/>
    <w:rsid w:val="00572C22"/>
    <w:rsid w:val="00574EB1"/>
    <w:rsid w:val="00575D3F"/>
    <w:rsid w:val="005776F2"/>
    <w:rsid w:val="005778B4"/>
    <w:rsid w:val="0058054B"/>
    <w:rsid w:val="00581D74"/>
    <w:rsid w:val="00582664"/>
    <w:rsid w:val="0058297F"/>
    <w:rsid w:val="00585016"/>
    <w:rsid w:val="0058526E"/>
    <w:rsid w:val="00585713"/>
    <w:rsid w:val="005861E4"/>
    <w:rsid w:val="005909D2"/>
    <w:rsid w:val="00591512"/>
    <w:rsid w:val="0059225E"/>
    <w:rsid w:val="005931EF"/>
    <w:rsid w:val="0059377B"/>
    <w:rsid w:val="0059753A"/>
    <w:rsid w:val="005A1B26"/>
    <w:rsid w:val="005A3CD3"/>
    <w:rsid w:val="005A4C43"/>
    <w:rsid w:val="005A4E3D"/>
    <w:rsid w:val="005A698C"/>
    <w:rsid w:val="005A7784"/>
    <w:rsid w:val="005B15A4"/>
    <w:rsid w:val="005B1A5F"/>
    <w:rsid w:val="005B2D9A"/>
    <w:rsid w:val="005B352E"/>
    <w:rsid w:val="005C040E"/>
    <w:rsid w:val="005C0FE6"/>
    <w:rsid w:val="005C2098"/>
    <w:rsid w:val="005C3998"/>
    <w:rsid w:val="005C41FA"/>
    <w:rsid w:val="005C4B27"/>
    <w:rsid w:val="005C558C"/>
    <w:rsid w:val="005C5813"/>
    <w:rsid w:val="005D0A67"/>
    <w:rsid w:val="005D0D06"/>
    <w:rsid w:val="005D20A6"/>
    <w:rsid w:val="005D2DCA"/>
    <w:rsid w:val="005D2EBA"/>
    <w:rsid w:val="005D5038"/>
    <w:rsid w:val="005D7B08"/>
    <w:rsid w:val="005E0D59"/>
    <w:rsid w:val="005E4E40"/>
    <w:rsid w:val="005E569E"/>
    <w:rsid w:val="005E5843"/>
    <w:rsid w:val="005E638C"/>
    <w:rsid w:val="005E6A09"/>
    <w:rsid w:val="005E6E06"/>
    <w:rsid w:val="005E73A4"/>
    <w:rsid w:val="005E7C04"/>
    <w:rsid w:val="005F152C"/>
    <w:rsid w:val="005F21BF"/>
    <w:rsid w:val="005F5077"/>
    <w:rsid w:val="005F5511"/>
    <w:rsid w:val="005F5DF2"/>
    <w:rsid w:val="005F65E4"/>
    <w:rsid w:val="005F7948"/>
    <w:rsid w:val="00600CFD"/>
    <w:rsid w:val="00601AF8"/>
    <w:rsid w:val="00601C0F"/>
    <w:rsid w:val="00602FEA"/>
    <w:rsid w:val="00603654"/>
    <w:rsid w:val="00604FA7"/>
    <w:rsid w:val="0061389D"/>
    <w:rsid w:val="00613B5D"/>
    <w:rsid w:val="00614062"/>
    <w:rsid w:val="006140EE"/>
    <w:rsid w:val="00616185"/>
    <w:rsid w:val="006170D6"/>
    <w:rsid w:val="00617A36"/>
    <w:rsid w:val="00620DC2"/>
    <w:rsid w:val="00621305"/>
    <w:rsid w:val="00621E93"/>
    <w:rsid w:val="0062258C"/>
    <w:rsid w:val="00623AD0"/>
    <w:rsid w:val="006258D3"/>
    <w:rsid w:val="00627F8D"/>
    <w:rsid w:val="00630F69"/>
    <w:rsid w:val="006324EB"/>
    <w:rsid w:val="006326D0"/>
    <w:rsid w:val="00632972"/>
    <w:rsid w:val="00640026"/>
    <w:rsid w:val="006411A7"/>
    <w:rsid w:val="00642431"/>
    <w:rsid w:val="00643D4E"/>
    <w:rsid w:val="00643E90"/>
    <w:rsid w:val="00647E5D"/>
    <w:rsid w:val="00647FBE"/>
    <w:rsid w:val="00651AAF"/>
    <w:rsid w:val="00652303"/>
    <w:rsid w:val="0065282D"/>
    <w:rsid w:val="0065294B"/>
    <w:rsid w:val="0065334D"/>
    <w:rsid w:val="00653603"/>
    <w:rsid w:val="00654547"/>
    <w:rsid w:val="0065511B"/>
    <w:rsid w:val="00656086"/>
    <w:rsid w:val="00656551"/>
    <w:rsid w:val="00657566"/>
    <w:rsid w:val="00662F30"/>
    <w:rsid w:val="00663B61"/>
    <w:rsid w:val="00664C4C"/>
    <w:rsid w:val="00664FAB"/>
    <w:rsid w:val="00666A6F"/>
    <w:rsid w:val="0066728E"/>
    <w:rsid w:val="0067218F"/>
    <w:rsid w:val="00673743"/>
    <w:rsid w:val="0067409F"/>
    <w:rsid w:val="0067462E"/>
    <w:rsid w:val="00676EA4"/>
    <w:rsid w:val="006776B8"/>
    <w:rsid w:val="0068023E"/>
    <w:rsid w:val="00681541"/>
    <w:rsid w:val="00681DF4"/>
    <w:rsid w:val="00681EDA"/>
    <w:rsid w:val="006826C6"/>
    <w:rsid w:val="00684144"/>
    <w:rsid w:val="00684408"/>
    <w:rsid w:val="00684D61"/>
    <w:rsid w:val="006853C2"/>
    <w:rsid w:val="006907B9"/>
    <w:rsid w:val="006909A8"/>
    <w:rsid w:val="00690F5E"/>
    <w:rsid w:val="0069163D"/>
    <w:rsid w:val="00691669"/>
    <w:rsid w:val="0069173C"/>
    <w:rsid w:val="00691A87"/>
    <w:rsid w:val="00693402"/>
    <w:rsid w:val="00693480"/>
    <w:rsid w:val="00693FCE"/>
    <w:rsid w:val="006A1E94"/>
    <w:rsid w:val="006A2693"/>
    <w:rsid w:val="006A3C63"/>
    <w:rsid w:val="006A3D65"/>
    <w:rsid w:val="006A4496"/>
    <w:rsid w:val="006A6853"/>
    <w:rsid w:val="006A6EE9"/>
    <w:rsid w:val="006B01D2"/>
    <w:rsid w:val="006B02D5"/>
    <w:rsid w:val="006B124F"/>
    <w:rsid w:val="006B16E8"/>
    <w:rsid w:val="006B39E6"/>
    <w:rsid w:val="006B479F"/>
    <w:rsid w:val="006B4E0D"/>
    <w:rsid w:val="006B703E"/>
    <w:rsid w:val="006B7134"/>
    <w:rsid w:val="006C021C"/>
    <w:rsid w:val="006C446B"/>
    <w:rsid w:val="006C5E2A"/>
    <w:rsid w:val="006C6A9A"/>
    <w:rsid w:val="006C7013"/>
    <w:rsid w:val="006D28E3"/>
    <w:rsid w:val="006D3BE5"/>
    <w:rsid w:val="006D4199"/>
    <w:rsid w:val="006D5967"/>
    <w:rsid w:val="006D697D"/>
    <w:rsid w:val="006D6AC3"/>
    <w:rsid w:val="006E18FF"/>
    <w:rsid w:val="006E25E2"/>
    <w:rsid w:val="006E2DA0"/>
    <w:rsid w:val="006E3550"/>
    <w:rsid w:val="006E3D8C"/>
    <w:rsid w:val="006E7CD4"/>
    <w:rsid w:val="006F03D5"/>
    <w:rsid w:val="006F205F"/>
    <w:rsid w:val="006F3CEA"/>
    <w:rsid w:val="006F4A78"/>
    <w:rsid w:val="006F6D8E"/>
    <w:rsid w:val="006F7120"/>
    <w:rsid w:val="006F775F"/>
    <w:rsid w:val="00701E96"/>
    <w:rsid w:val="0070246D"/>
    <w:rsid w:val="007032D2"/>
    <w:rsid w:val="007038A7"/>
    <w:rsid w:val="0070574F"/>
    <w:rsid w:val="00706A52"/>
    <w:rsid w:val="007079B4"/>
    <w:rsid w:val="00707E8D"/>
    <w:rsid w:val="0071048A"/>
    <w:rsid w:val="00711CCF"/>
    <w:rsid w:val="0071334A"/>
    <w:rsid w:val="00713FA9"/>
    <w:rsid w:val="0071583D"/>
    <w:rsid w:val="00717C75"/>
    <w:rsid w:val="00720750"/>
    <w:rsid w:val="007236BD"/>
    <w:rsid w:val="00724D5E"/>
    <w:rsid w:val="00725511"/>
    <w:rsid w:val="007273D2"/>
    <w:rsid w:val="00727B50"/>
    <w:rsid w:val="00727DC9"/>
    <w:rsid w:val="00727F97"/>
    <w:rsid w:val="007335A8"/>
    <w:rsid w:val="007336DB"/>
    <w:rsid w:val="007340C4"/>
    <w:rsid w:val="00734CE8"/>
    <w:rsid w:val="00740FAF"/>
    <w:rsid w:val="00741D81"/>
    <w:rsid w:val="0074479D"/>
    <w:rsid w:val="007449CF"/>
    <w:rsid w:val="0074510B"/>
    <w:rsid w:val="00745431"/>
    <w:rsid w:val="0074578D"/>
    <w:rsid w:val="007459F0"/>
    <w:rsid w:val="00746132"/>
    <w:rsid w:val="00747FEF"/>
    <w:rsid w:val="007526B4"/>
    <w:rsid w:val="00752EFA"/>
    <w:rsid w:val="0075451E"/>
    <w:rsid w:val="0075746A"/>
    <w:rsid w:val="007608E3"/>
    <w:rsid w:val="0076135D"/>
    <w:rsid w:val="00761641"/>
    <w:rsid w:val="00762309"/>
    <w:rsid w:val="00762CE9"/>
    <w:rsid w:val="00765642"/>
    <w:rsid w:val="00766775"/>
    <w:rsid w:val="00770793"/>
    <w:rsid w:val="0077116B"/>
    <w:rsid w:val="00771FF4"/>
    <w:rsid w:val="00772FF2"/>
    <w:rsid w:val="00773590"/>
    <w:rsid w:val="00773CA1"/>
    <w:rsid w:val="0077597F"/>
    <w:rsid w:val="00776AC9"/>
    <w:rsid w:val="0077721F"/>
    <w:rsid w:val="00777BC7"/>
    <w:rsid w:val="00780C07"/>
    <w:rsid w:val="00780DD2"/>
    <w:rsid w:val="00782217"/>
    <w:rsid w:val="007864B4"/>
    <w:rsid w:val="00786977"/>
    <w:rsid w:val="00790143"/>
    <w:rsid w:val="007906FF"/>
    <w:rsid w:val="00790B35"/>
    <w:rsid w:val="00791A2B"/>
    <w:rsid w:val="00792BDA"/>
    <w:rsid w:val="00793FE9"/>
    <w:rsid w:val="0079471B"/>
    <w:rsid w:val="0079726F"/>
    <w:rsid w:val="007A0943"/>
    <w:rsid w:val="007A1593"/>
    <w:rsid w:val="007A1A84"/>
    <w:rsid w:val="007A3287"/>
    <w:rsid w:val="007A49C0"/>
    <w:rsid w:val="007A5803"/>
    <w:rsid w:val="007A65D9"/>
    <w:rsid w:val="007A7D16"/>
    <w:rsid w:val="007A7EDE"/>
    <w:rsid w:val="007B0257"/>
    <w:rsid w:val="007B19F9"/>
    <w:rsid w:val="007B1F7B"/>
    <w:rsid w:val="007B3520"/>
    <w:rsid w:val="007B39C1"/>
    <w:rsid w:val="007B5960"/>
    <w:rsid w:val="007B7040"/>
    <w:rsid w:val="007C12E6"/>
    <w:rsid w:val="007C1553"/>
    <w:rsid w:val="007C2175"/>
    <w:rsid w:val="007C3142"/>
    <w:rsid w:val="007C3864"/>
    <w:rsid w:val="007C4ECB"/>
    <w:rsid w:val="007C762C"/>
    <w:rsid w:val="007D05BB"/>
    <w:rsid w:val="007D06B8"/>
    <w:rsid w:val="007D264F"/>
    <w:rsid w:val="007D51B6"/>
    <w:rsid w:val="007D7744"/>
    <w:rsid w:val="007E0DF7"/>
    <w:rsid w:val="007E1D21"/>
    <w:rsid w:val="007E2432"/>
    <w:rsid w:val="007E2C9B"/>
    <w:rsid w:val="007E3166"/>
    <w:rsid w:val="007E4DEF"/>
    <w:rsid w:val="007E72DB"/>
    <w:rsid w:val="007F00B7"/>
    <w:rsid w:val="007F1157"/>
    <w:rsid w:val="007F1ECB"/>
    <w:rsid w:val="007F243C"/>
    <w:rsid w:val="007F2BD8"/>
    <w:rsid w:val="007F5DE0"/>
    <w:rsid w:val="007F5E7C"/>
    <w:rsid w:val="007F6A71"/>
    <w:rsid w:val="007F755B"/>
    <w:rsid w:val="008010A7"/>
    <w:rsid w:val="00804786"/>
    <w:rsid w:val="00804B3A"/>
    <w:rsid w:val="00806091"/>
    <w:rsid w:val="00807F44"/>
    <w:rsid w:val="00810AB0"/>
    <w:rsid w:val="00810C3F"/>
    <w:rsid w:val="0081163E"/>
    <w:rsid w:val="00811BF3"/>
    <w:rsid w:val="00811D65"/>
    <w:rsid w:val="00811E3A"/>
    <w:rsid w:val="00812DBE"/>
    <w:rsid w:val="00812E20"/>
    <w:rsid w:val="00815C04"/>
    <w:rsid w:val="00820172"/>
    <w:rsid w:val="0082406F"/>
    <w:rsid w:val="00824F34"/>
    <w:rsid w:val="00825604"/>
    <w:rsid w:val="008270CA"/>
    <w:rsid w:val="00827B28"/>
    <w:rsid w:val="00831903"/>
    <w:rsid w:val="008326E6"/>
    <w:rsid w:val="00832CF7"/>
    <w:rsid w:val="008331F9"/>
    <w:rsid w:val="00833A52"/>
    <w:rsid w:val="008340C0"/>
    <w:rsid w:val="00834F02"/>
    <w:rsid w:val="00835767"/>
    <w:rsid w:val="00835F21"/>
    <w:rsid w:val="0083645B"/>
    <w:rsid w:val="00837122"/>
    <w:rsid w:val="0084001F"/>
    <w:rsid w:val="00840583"/>
    <w:rsid w:val="00840984"/>
    <w:rsid w:val="00842189"/>
    <w:rsid w:val="0084269C"/>
    <w:rsid w:val="008437B2"/>
    <w:rsid w:val="00843E20"/>
    <w:rsid w:val="00844E0A"/>
    <w:rsid w:val="00845E91"/>
    <w:rsid w:val="0084615B"/>
    <w:rsid w:val="00853189"/>
    <w:rsid w:val="00853F27"/>
    <w:rsid w:val="0085419D"/>
    <w:rsid w:val="00855C56"/>
    <w:rsid w:val="0086097A"/>
    <w:rsid w:val="00860B7C"/>
    <w:rsid w:val="0086254B"/>
    <w:rsid w:val="00862554"/>
    <w:rsid w:val="00862BF9"/>
    <w:rsid w:val="00863A90"/>
    <w:rsid w:val="00864161"/>
    <w:rsid w:val="008642DD"/>
    <w:rsid w:val="00864981"/>
    <w:rsid w:val="00865EE6"/>
    <w:rsid w:val="00866C9A"/>
    <w:rsid w:val="00870667"/>
    <w:rsid w:val="008706F6"/>
    <w:rsid w:val="00870B36"/>
    <w:rsid w:val="008725D1"/>
    <w:rsid w:val="00876FD2"/>
    <w:rsid w:val="00880FF4"/>
    <w:rsid w:val="0088143F"/>
    <w:rsid w:val="00881747"/>
    <w:rsid w:val="00882042"/>
    <w:rsid w:val="00882609"/>
    <w:rsid w:val="00883E9F"/>
    <w:rsid w:val="00884A30"/>
    <w:rsid w:val="00884C2D"/>
    <w:rsid w:val="00885B39"/>
    <w:rsid w:val="00885FB6"/>
    <w:rsid w:val="00887C0B"/>
    <w:rsid w:val="0089251E"/>
    <w:rsid w:val="008927F9"/>
    <w:rsid w:val="00894BBA"/>
    <w:rsid w:val="00894DBD"/>
    <w:rsid w:val="0089578B"/>
    <w:rsid w:val="008972B1"/>
    <w:rsid w:val="0089748C"/>
    <w:rsid w:val="008A0B21"/>
    <w:rsid w:val="008A1316"/>
    <w:rsid w:val="008A1959"/>
    <w:rsid w:val="008A19C3"/>
    <w:rsid w:val="008A2BEB"/>
    <w:rsid w:val="008A2E26"/>
    <w:rsid w:val="008A451C"/>
    <w:rsid w:val="008A4FAB"/>
    <w:rsid w:val="008A6EE5"/>
    <w:rsid w:val="008A7750"/>
    <w:rsid w:val="008A7BCD"/>
    <w:rsid w:val="008B04AC"/>
    <w:rsid w:val="008B0BB1"/>
    <w:rsid w:val="008B24FE"/>
    <w:rsid w:val="008B2618"/>
    <w:rsid w:val="008B3D87"/>
    <w:rsid w:val="008B43DF"/>
    <w:rsid w:val="008B4AD0"/>
    <w:rsid w:val="008B7CCB"/>
    <w:rsid w:val="008B7EF4"/>
    <w:rsid w:val="008C012B"/>
    <w:rsid w:val="008C06BF"/>
    <w:rsid w:val="008D00FD"/>
    <w:rsid w:val="008D21B7"/>
    <w:rsid w:val="008D3B98"/>
    <w:rsid w:val="008D429C"/>
    <w:rsid w:val="008D45D9"/>
    <w:rsid w:val="008D611A"/>
    <w:rsid w:val="008E17A6"/>
    <w:rsid w:val="008E26F8"/>
    <w:rsid w:val="008E315D"/>
    <w:rsid w:val="008E6CD1"/>
    <w:rsid w:val="008F025E"/>
    <w:rsid w:val="008F5464"/>
    <w:rsid w:val="008F6E7D"/>
    <w:rsid w:val="008F6FCE"/>
    <w:rsid w:val="008F76B0"/>
    <w:rsid w:val="009029AB"/>
    <w:rsid w:val="00905069"/>
    <w:rsid w:val="0090563E"/>
    <w:rsid w:val="009063FF"/>
    <w:rsid w:val="00907CB9"/>
    <w:rsid w:val="0091001D"/>
    <w:rsid w:val="0091022E"/>
    <w:rsid w:val="0091291D"/>
    <w:rsid w:val="00913FCA"/>
    <w:rsid w:val="00913FF5"/>
    <w:rsid w:val="0091482B"/>
    <w:rsid w:val="00916157"/>
    <w:rsid w:val="009164DD"/>
    <w:rsid w:val="009167B5"/>
    <w:rsid w:val="00916C2C"/>
    <w:rsid w:val="00922912"/>
    <w:rsid w:val="0092346F"/>
    <w:rsid w:val="00923B9C"/>
    <w:rsid w:val="009246A7"/>
    <w:rsid w:val="009262AE"/>
    <w:rsid w:val="00931DA3"/>
    <w:rsid w:val="0093413F"/>
    <w:rsid w:val="00934EF4"/>
    <w:rsid w:val="009379A9"/>
    <w:rsid w:val="00937D22"/>
    <w:rsid w:val="009424CC"/>
    <w:rsid w:val="00942FA5"/>
    <w:rsid w:val="00944292"/>
    <w:rsid w:val="00944D25"/>
    <w:rsid w:val="009468A4"/>
    <w:rsid w:val="0094770D"/>
    <w:rsid w:val="00951D6F"/>
    <w:rsid w:val="009525F0"/>
    <w:rsid w:val="00952B2D"/>
    <w:rsid w:val="009531E5"/>
    <w:rsid w:val="00956374"/>
    <w:rsid w:val="00956EF6"/>
    <w:rsid w:val="00957654"/>
    <w:rsid w:val="00957847"/>
    <w:rsid w:val="00957A32"/>
    <w:rsid w:val="0096476D"/>
    <w:rsid w:val="00965337"/>
    <w:rsid w:val="00966621"/>
    <w:rsid w:val="009676F5"/>
    <w:rsid w:val="0097128F"/>
    <w:rsid w:val="009714C0"/>
    <w:rsid w:val="00971C6B"/>
    <w:rsid w:val="00972D77"/>
    <w:rsid w:val="00972E47"/>
    <w:rsid w:val="009732B3"/>
    <w:rsid w:val="00974369"/>
    <w:rsid w:val="009812E7"/>
    <w:rsid w:val="0098146F"/>
    <w:rsid w:val="00982A83"/>
    <w:rsid w:val="00983A3C"/>
    <w:rsid w:val="00983EC0"/>
    <w:rsid w:val="0098591D"/>
    <w:rsid w:val="009901AA"/>
    <w:rsid w:val="00991F51"/>
    <w:rsid w:val="00992364"/>
    <w:rsid w:val="00993D5E"/>
    <w:rsid w:val="00995096"/>
    <w:rsid w:val="0099539E"/>
    <w:rsid w:val="009976EC"/>
    <w:rsid w:val="009A0963"/>
    <w:rsid w:val="009A1836"/>
    <w:rsid w:val="009A26A9"/>
    <w:rsid w:val="009A27EE"/>
    <w:rsid w:val="009A5830"/>
    <w:rsid w:val="009B2F1A"/>
    <w:rsid w:val="009C02DA"/>
    <w:rsid w:val="009C0385"/>
    <w:rsid w:val="009C170B"/>
    <w:rsid w:val="009C2151"/>
    <w:rsid w:val="009C2364"/>
    <w:rsid w:val="009C3C13"/>
    <w:rsid w:val="009C3FAC"/>
    <w:rsid w:val="009C404E"/>
    <w:rsid w:val="009C65AF"/>
    <w:rsid w:val="009C6831"/>
    <w:rsid w:val="009C6D07"/>
    <w:rsid w:val="009C7E70"/>
    <w:rsid w:val="009D31F8"/>
    <w:rsid w:val="009D4420"/>
    <w:rsid w:val="009D4AD8"/>
    <w:rsid w:val="009D600E"/>
    <w:rsid w:val="009D63FA"/>
    <w:rsid w:val="009D6DC7"/>
    <w:rsid w:val="009D7830"/>
    <w:rsid w:val="009E263E"/>
    <w:rsid w:val="009E3178"/>
    <w:rsid w:val="009E3BA1"/>
    <w:rsid w:val="009E3E66"/>
    <w:rsid w:val="009E428E"/>
    <w:rsid w:val="009E42B1"/>
    <w:rsid w:val="009E60E9"/>
    <w:rsid w:val="009E7928"/>
    <w:rsid w:val="009F026B"/>
    <w:rsid w:val="009F0ECC"/>
    <w:rsid w:val="009F252D"/>
    <w:rsid w:val="009F330B"/>
    <w:rsid w:val="009F3336"/>
    <w:rsid w:val="009F5685"/>
    <w:rsid w:val="009F59A9"/>
    <w:rsid w:val="009F5F58"/>
    <w:rsid w:val="009F628F"/>
    <w:rsid w:val="009F7112"/>
    <w:rsid w:val="009F7D97"/>
    <w:rsid w:val="00A0003C"/>
    <w:rsid w:val="00A00981"/>
    <w:rsid w:val="00A01497"/>
    <w:rsid w:val="00A02082"/>
    <w:rsid w:val="00A03D93"/>
    <w:rsid w:val="00A04DD4"/>
    <w:rsid w:val="00A05E18"/>
    <w:rsid w:val="00A063A6"/>
    <w:rsid w:val="00A10D0E"/>
    <w:rsid w:val="00A11332"/>
    <w:rsid w:val="00A119D2"/>
    <w:rsid w:val="00A1293A"/>
    <w:rsid w:val="00A12DFA"/>
    <w:rsid w:val="00A179FE"/>
    <w:rsid w:val="00A21B84"/>
    <w:rsid w:val="00A22993"/>
    <w:rsid w:val="00A2352C"/>
    <w:rsid w:val="00A23B3E"/>
    <w:rsid w:val="00A250E8"/>
    <w:rsid w:val="00A27C86"/>
    <w:rsid w:val="00A3081E"/>
    <w:rsid w:val="00A31AA1"/>
    <w:rsid w:val="00A31BA2"/>
    <w:rsid w:val="00A32E37"/>
    <w:rsid w:val="00A33793"/>
    <w:rsid w:val="00A33C0B"/>
    <w:rsid w:val="00A369FD"/>
    <w:rsid w:val="00A3745E"/>
    <w:rsid w:val="00A44D48"/>
    <w:rsid w:val="00A455F6"/>
    <w:rsid w:val="00A4593C"/>
    <w:rsid w:val="00A47367"/>
    <w:rsid w:val="00A47915"/>
    <w:rsid w:val="00A47CF5"/>
    <w:rsid w:val="00A51A12"/>
    <w:rsid w:val="00A51AD2"/>
    <w:rsid w:val="00A52828"/>
    <w:rsid w:val="00A52AC9"/>
    <w:rsid w:val="00A53216"/>
    <w:rsid w:val="00A555BE"/>
    <w:rsid w:val="00A55E87"/>
    <w:rsid w:val="00A56BB9"/>
    <w:rsid w:val="00A575BE"/>
    <w:rsid w:val="00A577B6"/>
    <w:rsid w:val="00A60258"/>
    <w:rsid w:val="00A6132E"/>
    <w:rsid w:val="00A6580E"/>
    <w:rsid w:val="00A72281"/>
    <w:rsid w:val="00A7235B"/>
    <w:rsid w:val="00A730D8"/>
    <w:rsid w:val="00A74049"/>
    <w:rsid w:val="00A74842"/>
    <w:rsid w:val="00A7685D"/>
    <w:rsid w:val="00A77829"/>
    <w:rsid w:val="00A81290"/>
    <w:rsid w:val="00A82543"/>
    <w:rsid w:val="00A83AAE"/>
    <w:rsid w:val="00A8414E"/>
    <w:rsid w:val="00A84315"/>
    <w:rsid w:val="00A85712"/>
    <w:rsid w:val="00A9049B"/>
    <w:rsid w:val="00A91826"/>
    <w:rsid w:val="00A91FFB"/>
    <w:rsid w:val="00A92421"/>
    <w:rsid w:val="00A92B97"/>
    <w:rsid w:val="00A93650"/>
    <w:rsid w:val="00A942CA"/>
    <w:rsid w:val="00A94CF8"/>
    <w:rsid w:val="00A94D87"/>
    <w:rsid w:val="00A95CD2"/>
    <w:rsid w:val="00A96B9D"/>
    <w:rsid w:val="00AA0105"/>
    <w:rsid w:val="00AA0456"/>
    <w:rsid w:val="00AA1C82"/>
    <w:rsid w:val="00AA2BF4"/>
    <w:rsid w:val="00AA3F22"/>
    <w:rsid w:val="00AA46D3"/>
    <w:rsid w:val="00AA4786"/>
    <w:rsid w:val="00AA7857"/>
    <w:rsid w:val="00AB4453"/>
    <w:rsid w:val="00AB4C01"/>
    <w:rsid w:val="00AC3CF9"/>
    <w:rsid w:val="00AC475C"/>
    <w:rsid w:val="00AC52D8"/>
    <w:rsid w:val="00AC56FA"/>
    <w:rsid w:val="00AD1D87"/>
    <w:rsid w:val="00AD260D"/>
    <w:rsid w:val="00AD2CF3"/>
    <w:rsid w:val="00AD33D1"/>
    <w:rsid w:val="00AD3705"/>
    <w:rsid w:val="00AD39B7"/>
    <w:rsid w:val="00AD5D24"/>
    <w:rsid w:val="00AD624B"/>
    <w:rsid w:val="00AD6D0B"/>
    <w:rsid w:val="00AD6E2B"/>
    <w:rsid w:val="00AD776B"/>
    <w:rsid w:val="00AD77D1"/>
    <w:rsid w:val="00AE0824"/>
    <w:rsid w:val="00AE0903"/>
    <w:rsid w:val="00AE2F2E"/>
    <w:rsid w:val="00AE5E67"/>
    <w:rsid w:val="00AE5EE2"/>
    <w:rsid w:val="00AE6E34"/>
    <w:rsid w:val="00AF1E2C"/>
    <w:rsid w:val="00AF20E5"/>
    <w:rsid w:val="00AF2C05"/>
    <w:rsid w:val="00AF4D2B"/>
    <w:rsid w:val="00AF6FEC"/>
    <w:rsid w:val="00AF79EB"/>
    <w:rsid w:val="00AF7CBA"/>
    <w:rsid w:val="00B000AE"/>
    <w:rsid w:val="00B01853"/>
    <w:rsid w:val="00B021FB"/>
    <w:rsid w:val="00B061A5"/>
    <w:rsid w:val="00B06F3B"/>
    <w:rsid w:val="00B1200A"/>
    <w:rsid w:val="00B13DF9"/>
    <w:rsid w:val="00B14D15"/>
    <w:rsid w:val="00B1527C"/>
    <w:rsid w:val="00B16F1A"/>
    <w:rsid w:val="00B30FD6"/>
    <w:rsid w:val="00B316CF"/>
    <w:rsid w:val="00B31B26"/>
    <w:rsid w:val="00B32443"/>
    <w:rsid w:val="00B32E1D"/>
    <w:rsid w:val="00B338BA"/>
    <w:rsid w:val="00B37CA5"/>
    <w:rsid w:val="00B42A18"/>
    <w:rsid w:val="00B4406F"/>
    <w:rsid w:val="00B44123"/>
    <w:rsid w:val="00B47A24"/>
    <w:rsid w:val="00B501F3"/>
    <w:rsid w:val="00B51E33"/>
    <w:rsid w:val="00B54859"/>
    <w:rsid w:val="00B56136"/>
    <w:rsid w:val="00B579EB"/>
    <w:rsid w:val="00B57D07"/>
    <w:rsid w:val="00B60275"/>
    <w:rsid w:val="00B60380"/>
    <w:rsid w:val="00B61C1D"/>
    <w:rsid w:val="00B7092D"/>
    <w:rsid w:val="00B71B3E"/>
    <w:rsid w:val="00B722C9"/>
    <w:rsid w:val="00B72B93"/>
    <w:rsid w:val="00B74642"/>
    <w:rsid w:val="00B74DD7"/>
    <w:rsid w:val="00B75CDE"/>
    <w:rsid w:val="00B764D9"/>
    <w:rsid w:val="00B7702D"/>
    <w:rsid w:val="00B77620"/>
    <w:rsid w:val="00B80BD4"/>
    <w:rsid w:val="00B81752"/>
    <w:rsid w:val="00B822A4"/>
    <w:rsid w:val="00B82538"/>
    <w:rsid w:val="00B82D44"/>
    <w:rsid w:val="00B83172"/>
    <w:rsid w:val="00B86A73"/>
    <w:rsid w:val="00B900AB"/>
    <w:rsid w:val="00B90166"/>
    <w:rsid w:val="00B9206E"/>
    <w:rsid w:val="00B925E5"/>
    <w:rsid w:val="00B94EB7"/>
    <w:rsid w:val="00B97723"/>
    <w:rsid w:val="00BA0056"/>
    <w:rsid w:val="00BA0460"/>
    <w:rsid w:val="00BA21E4"/>
    <w:rsid w:val="00BA30B3"/>
    <w:rsid w:val="00BA51BF"/>
    <w:rsid w:val="00BA5E5B"/>
    <w:rsid w:val="00BA6602"/>
    <w:rsid w:val="00BA70D6"/>
    <w:rsid w:val="00BA7AC5"/>
    <w:rsid w:val="00BB21B5"/>
    <w:rsid w:val="00BB3D06"/>
    <w:rsid w:val="00BB42C1"/>
    <w:rsid w:val="00BB7908"/>
    <w:rsid w:val="00BC190C"/>
    <w:rsid w:val="00BC1EAF"/>
    <w:rsid w:val="00BC223D"/>
    <w:rsid w:val="00BC30AF"/>
    <w:rsid w:val="00BC4A38"/>
    <w:rsid w:val="00BC66B8"/>
    <w:rsid w:val="00BC7554"/>
    <w:rsid w:val="00BC7985"/>
    <w:rsid w:val="00BD0E6C"/>
    <w:rsid w:val="00BD0FA5"/>
    <w:rsid w:val="00BD4DDC"/>
    <w:rsid w:val="00BD6A47"/>
    <w:rsid w:val="00BD7244"/>
    <w:rsid w:val="00BD7B02"/>
    <w:rsid w:val="00BD7F0A"/>
    <w:rsid w:val="00BE0586"/>
    <w:rsid w:val="00BE0F2F"/>
    <w:rsid w:val="00BE1351"/>
    <w:rsid w:val="00BE21D3"/>
    <w:rsid w:val="00BE3D1A"/>
    <w:rsid w:val="00BE4194"/>
    <w:rsid w:val="00BE49F1"/>
    <w:rsid w:val="00BE4FDB"/>
    <w:rsid w:val="00BE52A1"/>
    <w:rsid w:val="00BE5678"/>
    <w:rsid w:val="00BE649B"/>
    <w:rsid w:val="00BE760B"/>
    <w:rsid w:val="00BF0FD1"/>
    <w:rsid w:val="00BF35F9"/>
    <w:rsid w:val="00BF3B82"/>
    <w:rsid w:val="00BF3DA1"/>
    <w:rsid w:val="00BF5497"/>
    <w:rsid w:val="00BF61EC"/>
    <w:rsid w:val="00BF6B52"/>
    <w:rsid w:val="00BF7B71"/>
    <w:rsid w:val="00BF7C0E"/>
    <w:rsid w:val="00C04A03"/>
    <w:rsid w:val="00C05632"/>
    <w:rsid w:val="00C0756F"/>
    <w:rsid w:val="00C11D21"/>
    <w:rsid w:val="00C14839"/>
    <w:rsid w:val="00C154D9"/>
    <w:rsid w:val="00C205AE"/>
    <w:rsid w:val="00C2239E"/>
    <w:rsid w:val="00C227AA"/>
    <w:rsid w:val="00C228FD"/>
    <w:rsid w:val="00C25643"/>
    <w:rsid w:val="00C30499"/>
    <w:rsid w:val="00C30D63"/>
    <w:rsid w:val="00C31044"/>
    <w:rsid w:val="00C320DB"/>
    <w:rsid w:val="00C325E6"/>
    <w:rsid w:val="00C32851"/>
    <w:rsid w:val="00C32C28"/>
    <w:rsid w:val="00C362CD"/>
    <w:rsid w:val="00C36ECF"/>
    <w:rsid w:val="00C4005A"/>
    <w:rsid w:val="00C40CA9"/>
    <w:rsid w:val="00C41D15"/>
    <w:rsid w:val="00C41EFC"/>
    <w:rsid w:val="00C43783"/>
    <w:rsid w:val="00C43E5D"/>
    <w:rsid w:val="00C445C5"/>
    <w:rsid w:val="00C459C6"/>
    <w:rsid w:val="00C47889"/>
    <w:rsid w:val="00C47FB5"/>
    <w:rsid w:val="00C50CC5"/>
    <w:rsid w:val="00C51B8F"/>
    <w:rsid w:val="00C53AF7"/>
    <w:rsid w:val="00C56285"/>
    <w:rsid w:val="00C571B1"/>
    <w:rsid w:val="00C57744"/>
    <w:rsid w:val="00C60891"/>
    <w:rsid w:val="00C62665"/>
    <w:rsid w:val="00C649E5"/>
    <w:rsid w:val="00C64EEF"/>
    <w:rsid w:val="00C65EAC"/>
    <w:rsid w:val="00C70DD4"/>
    <w:rsid w:val="00C72648"/>
    <w:rsid w:val="00C73BF5"/>
    <w:rsid w:val="00C73E05"/>
    <w:rsid w:val="00C741F9"/>
    <w:rsid w:val="00C76DD2"/>
    <w:rsid w:val="00C7720D"/>
    <w:rsid w:val="00C80561"/>
    <w:rsid w:val="00C824D7"/>
    <w:rsid w:val="00C83BEB"/>
    <w:rsid w:val="00C84E21"/>
    <w:rsid w:val="00C867B8"/>
    <w:rsid w:val="00C91119"/>
    <w:rsid w:val="00C91FAE"/>
    <w:rsid w:val="00C94296"/>
    <w:rsid w:val="00CA1D38"/>
    <w:rsid w:val="00CA36CC"/>
    <w:rsid w:val="00CA416E"/>
    <w:rsid w:val="00CA52A5"/>
    <w:rsid w:val="00CA5781"/>
    <w:rsid w:val="00CA62AD"/>
    <w:rsid w:val="00CA6658"/>
    <w:rsid w:val="00CA6DDE"/>
    <w:rsid w:val="00CB0A8A"/>
    <w:rsid w:val="00CB182D"/>
    <w:rsid w:val="00CB2796"/>
    <w:rsid w:val="00CB2CC3"/>
    <w:rsid w:val="00CB582B"/>
    <w:rsid w:val="00CC15E5"/>
    <w:rsid w:val="00CC54EA"/>
    <w:rsid w:val="00CC564E"/>
    <w:rsid w:val="00CC63AA"/>
    <w:rsid w:val="00CC7DFD"/>
    <w:rsid w:val="00CD1295"/>
    <w:rsid w:val="00CD2951"/>
    <w:rsid w:val="00CD493E"/>
    <w:rsid w:val="00CD4C55"/>
    <w:rsid w:val="00CD4D8D"/>
    <w:rsid w:val="00CD4EFD"/>
    <w:rsid w:val="00CD523E"/>
    <w:rsid w:val="00CD5FC0"/>
    <w:rsid w:val="00CD7074"/>
    <w:rsid w:val="00CE0D98"/>
    <w:rsid w:val="00CE1B59"/>
    <w:rsid w:val="00CE1FA3"/>
    <w:rsid w:val="00CE2002"/>
    <w:rsid w:val="00CE318C"/>
    <w:rsid w:val="00CE3B74"/>
    <w:rsid w:val="00CE3D8E"/>
    <w:rsid w:val="00CE6DE0"/>
    <w:rsid w:val="00CE7F77"/>
    <w:rsid w:val="00CF0828"/>
    <w:rsid w:val="00CF1A10"/>
    <w:rsid w:val="00CF23F3"/>
    <w:rsid w:val="00CF383C"/>
    <w:rsid w:val="00CF40B1"/>
    <w:rsid w:val="00CF5AC5"/>
    <w:rsid w:val="00CF669E"/>
    <w:rsid w:val="00CF6C27"/>
    <w:rsid w:val="00CF6F26"/>
    <w:rsid w:val="00D06B89"/>
    <w:rsid w:val="00D12B80"/>
    <w:rsid w:val="00D152CC"/>
    <w:rsid w:val="00D159CE"/>
    <w:rsid w:val="00D15E19"/>
    <w:rsid w:val="00D16274"/>
    <w:rsid w:val="00D21DA1"/>
    <w:rsid w:val="00D26CA4"/>
    <w:rsid w:val="00D31852"/>
    <w:rsid w:val="00D3702F"/>
    <w:rsid w:val="00D42038"/>
    <w:rsid w:val="00D4250A"/>
    <w:rsid w:val="00D433FE"/>
    <w:rsid w:val="00D43923"/>
    <w:rsid w:val="00D45000"/>
    <w:rsid w:val="00D46011"/>
    <w:rsid w:val="00D4634B"/>
    <w:rsid w:val="00D507DC"/>
    <w:rsid w:val="00D52728"/>
    <w:rsid w:val="00D52735"/>
    <w:rsid w:val="00D52EAC"/>
    <w:rsid w:val="00D53E61"/>
    <w:rsid w:val="00D55433"/>
    <w:rsid w:val="00D555CB"/>
    <w:rsid w:val="00D558EE"/>
    <w:rsid w:val="00D565E2"/>
    <w:rsid w:val="00D56D6C"/>
    <w:rsid w:val="00D6053E"/>
    <w:rsid w:val="00D60F40"/>
    <w:rsid w:val="00D63653"/>
    <w:rsid w:val="00D640D0"/>
    <w:rsid w:val="00D64BA8"/>
    <w:rsid w:val="00D652E4"/>
    <w:rsid w:val="00D6553D"/>
    <w:rsid w:val="00D66463"/>
    <w:rsid w:val="00D675DC"/>
    <w:rsid w:val="00D71315"/>
    <w:rsid w:val="00D72DAA"/>
    <w:rsid w:val="00D7505B"/>
    <w:rsid w:val="00D7529F"/>
    <w:rsid w:val="00D77FB6"/>
    <w:rsid w:val="00D815F6"/>
    <w:rsid w:val="00D81CC6"/>
    <w:rsid w:val="00D90216"/>
    <w:rsid w:val="00D904BA"/>
    <w:rsid w:val="00D90854"/>
    <w:rsid w:val="00D90CF5"/>
    <w:rsid w:val="00D911FC"/>
    <w:rsid w:val="00D917F6"/>
    <w:rsid w:val="00D91BEA"/>
    <w:rsid w:val="00D92C66"/>
    <w:rsid w:val="00D92F91"/>
    <w:rsid w:val="00D940C7"/>
    <w:rsid w:val="00D95DB0"/>
    <w:rsid w:val="00D9767E"/>
    <w:rsid w:val="00DA02F6"/>
    <w:rsid w:val="00DA13CA"/>
    <w:rsid w:val="00DA2432"/>
    <w:rsid w:val="00DA3395"/>
    <w:rsid w:val="00DA6A66"/>
    <w:rsid w:val="00DA7673"/>
    <w:rsid w:val="00DB0825"/>
    <w:rsid w:val="00DB21E6"/>
    <w:rsid w:val="00DB5014"/>
    <w:rsid w:val="00DB6884"/>
    <w:rsid w:val="00DB7373"/>
    <w:rsid w:val="00DC03B3"/>
    <w:rsid w:val="00DC07F0"/>
    <w:rsid w:val="00DC0EF6"/>
    <w:rsid w:val="00DC17AF"/>
    <w:rsid w:val="00DC20C2"/>
    <w:rsid w:val="00DC448F"/>
    <w:rsid w:val="00DC5194"/>
    <w:rsid w:val="00DC69FF"/>
    <w:rsid w:val="00DC7FFC"/>
    <w:rsid w:val="00DD10E4"/>
    <w:rsid w:val="00DD171A"/>
    <w:rsid w:val="00DD2938"/>
    <w:rsid w:val="00DD305C"/>
    <w:rsid w:val="00DD42E0"/>
    <w:rsid w:val="00DD4FFA"/>
    <w:rsid w:val="00DD5601"/>
    <w:rsid w:val="00DE2555"/>
    <w:rsid w:val="00DE2AE8"/>
    <w:rsid w:val="00DE3846"/>
    <w:rsid w:val="00DE58EA"/>
    <w:rsid w:val="00DE5C65"/>
    <w:rsid w:val="00DE657E"/>
    <w:rsid w:val="00DF0513"/>
    <w:rsid w:val="00DF1149"/>
    <w:rsid w:val="00DF1203"/>
    <w:rsid w:val="00DF171B"/>
    <w:rsid w:val="00DF2374"/>
    <w:rsid w:val="00DF2F0F"/>
    <w:rsid w:val="00DF3147"/>
    <w:rsid w:val="00DF3847"/>
    <w:rsid w:val="00DF3DF4"/>
    <w:rsid w:val="00DF5A1C"/>
    <w:rsid w:val="00E00064"/>
    <w:rsid w:val="00E00A0D"/>
    <w:rsid w:val="00E0192C"/>
    <w:rsid w:val="00E02BA4"/>
    <w:rsid w:val="00E03CC2"/>
    <w:rsid w:val="00E04B67"/>
    <w:rsid w:val="00E0516F"/>
    <w:rsid w:val="00E07072"/>
    <w:rsid w:val="00E10569"/>
    <w:rsid w:val="00E12D6F"/>
    <w:rsid w:val="00E13E88"/>
    <w:rsid w:val="00E14083"/>
    <w:rsid w:val="00E144E0"/>
    <w:rsid w:val="00E16B75"/>
    <w:rsid w:val="00E2136D"/>
    <w:rsid w:val="00E214EB"/>
    <w:rsid w:val="00E216CA"/>
    <w:rsid w:val="00E21CEA"/>
    <w:rsid w:val="00E2286E"/>
    <w:rsid w:val="00E22C8E"/>
    <w:rsid w:val="00E22E23"/>
    <w:rsid w:val="00E23573"/>
    <w:rsid w:val="00E251C9"/>
    <w:rsid w:val="00E2583F"/>
    <w:rsid w:val="00E268F9"/>
    <w:rsid w:val="00E27201"/>
    <w:rsid w:val="00E279B1"/>
    <w:rsid w:val="00E27A17"/>
    <w:rsid w:val="00E32A7F"/>
    <w:rsid w:val="00E336C6"/>
    <w:rsid w:val="00E34D11"/>
    <w:rsid w:val="00E34FEE"/>
    <w:rsid w:val="00E35067"/>
    <w:rsid w:val="00E35988"/>
    <w:rsid w:val="00E3654F"/>
    <w:rsid w:val="00E36C7C"/>
    <w:rsid w:val="00E3748B"/>
    <w:rsid w:val="00E37DA8"/>
    <w:rsid w:val="00E42D86"/>
    <w:rsid w:val="00E44497"/>
    <w:rsid w:val="00E45DFC"/>
    <w:rsid w:val="00E51BD5"/>
    <w:rsid w:val="00E541DA"/>
    <w:rsid w:val="00E54F97"/>
    <w:rsid w:val="00E56617"/>
    <w:rsid w:val="00E57580"/>
    <w:rsid w:val="00E601F3"/>
    <w:rsid w:val="00E60579"/>
    <w:rsid w:val="00E6060B"/>
    <w:rsid w:val="00E614F8"/>
    <w:rsid w:val="00E6173E"/>
    <w:rsid w:val="00E6216B"/>
    <w:rsid w:val="00E62522"/>
    <w:rsid w:val="00E62675"/>
    <w:rsid w:val="00E6288D"/>
    <w:rsid w:val="00E64BA1"/>
    <w:rsid w:val="00E65F2A"/>
    <w:rsid w:val="00E66282"/>
    <w:rsid w:val="00E67890"/>
    <w:rsid w:val="00E70B9E"/>
    <w:rsid w:val="00E71144"/>
    <w:rsid w:val="00E71CD3"/>
    <w:rsid w:val="00E72EAE"/>
    <w:rsid w:val="00E73FA5"/>
    <w:rsid w:val="00E74225"/>
    <w:rsid w:val="00E74B5C"/>
    <w:rsid w:val="00E75226"/>
    <w:rsid w:val="00E76BAB"/>
    <w:rsid w:val="00E771A2"/>
    <w:rsid w:val="00E77EB0"/>
    <w:rsid w:val="00E8300F"/>
    <w:rsid w:val="00E85B57"/>
    <w:rsid w:val="00E90844"/>
    <w:rsid w:val="00E91AA1"/>
    <w:rsid w:val="00E92533"/>
    <w:rsid w:val="00E965F4"/>
    <w:rsid w:val="00E96850"/>
    <w:rsid w:val="00E968AA"/>
    <w:rsid w:val="00EA05CF"/>
    <w:rsid w:val="00EA2278"/>
    <w:rsid w:val="00EA2514"/>
    <w:rsid w:val="00EA3886"/>
    <w:rsid w:val="00EA3E4B"/>
    <w:rsid w:val="00EA5B69"/>
    <w:rsid w:val="00EA7163"/>
    <w:rsid w:val="00EB00CE"/>
    <w:rsid w:val="00EB02F5"/>
    <w:rsid w:val="00EB08AF"/>
    <w:rsid w:val="00EB1E1D"/>
    <w:rsid w:val="00EB387A"/>
    <w:rsid w:val="00EB4544"/>
    <w:rsid w:val="00EB4865"/>
    <w:rsid w:val="00EB4D93"/>
    <w:rsid w:val="00EC00FB"/>
    <w:rsid w:val="00EC0A9C"/>
    <w:rsid w:val="00EC15F5"/>
    <w:rsid w:val="00EC2623"/>
    <w:rsid w:val="00EC35E6"/>
    <w:rsid w:val="00EC370B"/>
    <w:rsid w:val="00EC3CB8"/>
    <w:rsid w:val="00EC3D4B"/>
    <w:rsid w:val="00EC4C1C"/>
    <w:rsid w:val="00EC68DC"/>
    <w:rsid w:val="00EC743A"/>
    <w:rsid w:val="00ED1603"/>
    <w:rsid w:val="00ED19B0"/>
    <w:rsid w:val="00ED1FD2"/>
    <w:rsid w:val="00ED2BF6"/>
    <w:rsid w:val="00ED3AF7"/>
    <w:rsid w:val="00ED4E7E"/>
    <w:rsid w:val="00ED5AD9"/>
    <w:rsid w:val="00ED7D0A"/>
    <w:rsid w:val="00EE0041"/>
    <w:rsid w:val="00EE0D5D"/>
    <w:rsid w:val="00EE624A"/>
    <w:rsid w:val="00EF0998"/>
    <w:rsid w:val="00EF0D2D"/>
    <w:rsid w:val="00EF1819"/>
    <w:rsid w:val="00EF26D2"/>
    <w:rsid w:val="00EF30B2"/>
    <w:rsid w:val="00EF437B"/>
    <w:rsid w:val="00F00403"/>
    <w:rsid w:val="00F02423"/>
    <w:rsid w:val="00F03584"/>
    <w:rsid w:val="00F04C52"/>
    <w:rsid w:val="00F0530A"/>
    <w:rsid w:val="00F10E78"/>
    <w:rsid w:val="00F11F8C"/>
    <w:rsid w:val="00F127E3"/>
    <w:rsid w:val="00F12BF8"/>
    <w:rsid w:val="00F14417"/>
    <w:rsid w:val="00F14D98"/>
    <w:rsid w:val="00F15A1E"/>
    <w:rsid w:val="00F2193E"/>
    <w:rsid w:val="00F21A60"/>
    <w:rsid w:val="00F22061"/>
    <w:rsid w:val="00F221AB"/>
    <w:rsid w:val="00F22A10"/>
    <w:rsid w:val="00F24608"/>
    <w:rsid w:val="00F24CBB"/>
    <w:rsid w:val="00F26180"/>
    <w:rsid w:val="00F2655C"/>
    <w:rsid w:val="00F27B67"/>
    <w:rsid w:val="00F31B0B"/>
    <w:rsid w:val="00F3338D"/>
    <w:rsid w:val="00F34F80"/>
    <w:rsid w:val="00F36168"/>
    <w:rsid w:val="00F40AFE"/>
    <w:rsid w:val="00F40DD7"/>
    <w:rsid w:val="00F41899"/>
    <w:rsid w:val="00F41B23"/>
    <w:rsid w:val="00F44769"/>
    <w:rsid w:val="00F44BA8"/>
    <w:rsid w:val="00F44EED"/>
    <w:rsid w:val="00F44FA5"/>
    <w:rsid w:val="00F45CCA"/>
    <w:rsid w:val="00F50E75"/>
    <w:rsid w:val="00F53701"/>
    <w:rsid w:val="00F5540F"/>
    <w:rsid w:val="00F55518"/>
    <w:rsid w:val="00F56357"/>
    <w:rsid w:val="00F577AF"/>
    <w:rsid w:val="00F60023"/>
    <w:rsid w:val="00F601A8"/>
    <w:rsid w:val="00F603F9"/>
    <w:rsid w:val="00F625D2"/>
    <w:rsid w:val="00F63E27"/>
    <w:rsid w:val="00F65893"/>
    <w:rsid w:val="00F65DA3"/>
    <w:rsid w:val="00F662F5"/>
    <w:rsid w:val="00F705D4"/>
    <w:rsid w:val="00F7241E"/>
    <w:rsid w:val="00F72434"/>
    <w:rsid w:val="00F7314D"/>
    <w:rsid w:val="00F73CDD"/>
    <w:rsid w:val="00F73EE1"/>
    <w:rsid w:val="00F75017"/>
    <w:rsid w:val="00F7529B"/>
    <w:rsid w:val="00F7536A"/>
    <w:rsid w:val="00F75BA5"/>
    <w:rsid w:val="00F773A5"/>
    <w:rsid w:val="00F77574"/>
    <w:rsid w:val="00F81140"/>
    <w:rsid w:val="00F832F5"/>
    <w:rsid w:val="00F844E0"/>
    <w:rsid w:val="00F85460"/>
    <w:rsid w:val="00F864EF"/>
    <w:rsid w:val="00F86C78"/>
    <w:rsid w:val="00F872A3"/>
    <w:rsid w:val="00F8748B"/>
    <w:rsid w:val="00F87E62"/>
    <w:rsid w:val="00F902B2"/>
    <w:rsid w:val="00F90885"/>
    <w:rsid w:val="00F913E4"/>
    <w:rsid w:val="00F92E85"/>
    <w:rsid w:val="00F92F28"/>
    <w:rsid w:val="00F94A82"/>
    <w:rsid w:val="00F94BA2"/>
    <w:rsid w:val="00F953CE"/>
    <w:rsid w:val="00F97DC2"/>
    <w:rsid w:val="00FA030F"/>
    <w:rsid w:val="00FA243D"/>
    <w:rsid w:val="00FA2714"/>
    <w:rsid w:val="00FA35A5"/>
    <w:rsid w:val="00FA389B"/>
    <w:rsid w:val="00FA3C80"/>
    <w:rsid w:val="00FB082A"/>
    <w:rsid w:val="00FB189D"/>
    <w:rsid w:val="00FB261D"/>
    <w:rsid w:val="00FB2D97"/>
    <w:rsid w:val="00FB4F74"/>
    <w:rsid w:val="00FB622C"/>
    <w:rsid w:val="00FB7AED"/>
    <w:rsid w:val="00FC0276"/>
    <w:rsid w:val="00FC0684"/>
    <w:rsid w:val="00FC147F"/>
    <w:rsid w:val="00FC1B48"/>
    <w:rsid w:val="00FC2EB1"/>
    <w:rsid w:val="00FC4CBB"/>
    <w:rsid w:val="00FC6839"/>
    <w:rsid w:val="00FC72A1"/>
    <w:rsid w:val="00FD11AD"/>
    <w:rsid w:val="00FD1625"/>
    <w:rsid w:val="00FD21C0"/>
    <w:rsid w:val="00FD3A10"/>
    <w:rsid w:val="00FD4D8C"/>
    <w:rsid w:val="00FD6652"/>
    <w:rsid w:val="00FD6D28"/>
    <w:rsid w:val="00FE0F21"/>
    <w:rsid w:val="00FE126C"/>
    <w:rsid w:val="00FE2404"/>
    <w:rsid w:val="00FE561F"/>
    <w:rsid w:val="00FE7584"/>
    <w:rsid w:val="00FE7C22"/>
    <w:rsid w:val="00FF02D6"/>
    <w:rsid w:val="00FF0572"/>
    <w:rsid w:val="00FF0DD0"/>
    <w:rsid w:val="00FF12CF"/>
    <w:rsid w:val="00FF2212"/>
    <w:rsid w:val="00FF2735"/>
    <w:rsid w:val="00FF38CB"/>
    <w:rsid w:val="00FF5C59"/>
    <w:rsid w:val="00FF6725"/>
    <w:rsid w:val="00FF6AA1"/>
    <w:rsid w:val="00FF6E8B"/>
    <w:rsid w:val="00FF7505"/>
    <w:rsid w:val="054668F5"/>
    <w:rsid w:val="066A9B3A"/>
    <w:rsid w:val="10999E62"/>
    <w:rsid w:val="1528E368"/>
    <w:rsid w:val="15BA592A"/>
    <w:rsid w:val="2179828E"/>
    <w:rsid w:val="2794BD5B"/>
    <w:rsid w:val="2D676F60"/>
    <w:rsid w:val="337DA5C8"/>
    <w:rsid w:val="37CB1003"/>
    <w:rsid w:val="39038503"/>
    <w:rsid w:val="39DECBC0"/>
    <w:rsid w:val="39E43C2C"/>
    <w:rsid w:val="3A9F5564"/>
    <w:rsid w:val="436C9FC7"/>
    <w:rsid w:val="46C56009"/>
    <w:rsid w:val="4E14FCC7"/>
    <w:rsid w:val="5A0EA6DE"/>
    <w:rsid w:val="5C3C0A02"/>
    <w:rsid w:val="6179503A"/>
    <w:rsid w:val="67095E89"/>
    <w:rsid w:val="6968D6D2"/>
    <w:rsid w:val="73CC7F5F"/>
    <w:rsid w:val="73FDB7EB"/>
    <w:rsid w:val="76708815"/>
    <w:rsid w:val="7B68B0A1"/>
    <w:rsid w:val="7FC02E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25AE4"/>
  <w15:docId w15:val="{29D6F72C-4C09-384A-9CE3-BE33EF4B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05D4"/>
    <w:pPr>
      <w:spacing w:before="120" w:after="120"/>
    </w:pPr>
    <w:rPr>
      <w:rFonts w:ascii="Arial" w:hAnsi="Arial"/>
      <w:sz w:val="22"/>
      <w:szCs w:val="24"/>
    </w:rPr>
  </w:style>
  <w:style w:type="paragraph" w:styleId="Heading1">
    <w:name w:val="heading 1"/>
    <w:basedOn w:val="Normal"/>
    <w:next w:val="BodyText"/>
    <w:qFormat/>
    <w:rsid w:val="00600CFD"/>
    <w:pPr>
      <w:keepNext/>
      <w:pageBreakBefore/>
      <w:numPr>
        <w:numId w:val="4"/>
      </w:numPr>
      <w:pBdr>
        <w:bottom w:val="single" w:sz="12" w:space="1" w:color="auto"/>
      </w:pBdr>
      <w:spacing w:before="240" w:after="240"/>
      <w:outlineLvl w:val="0"/>
    </w:pPr>
    <w:rPr>
      <w:rFonts w:cs="Arial"/>
      <w:b/>
      <w:caps/>
      <w:sz w:val="32"/>
      <w:szCs w:val="32"/>
    </w:rPr>
  </w:style>
  <w:style w:type="paragraph" w:styleId="Heading2">
    <w:name w:val="heading 2"/>
    <w:basedOn w:val="Normal"/>
    <w:next w:val="BodyTextH2"/>
    <w:autoRedefine/>
    <w:uiPriority w:val="9"/>
    <w:qFormat/>
    <w:rsid w:val="004947E1"/>
    <w:pPr>
      <w:keepNext/>
      <w:numPr>
        <w:ilvl w:val="1"/>
        <w:numId w:val="38"/>
      </w:numPr>
      <w:tabs>
        <w:tab w:val="left" w:pos="720"/>
        <w:tab w:val="left" w:pos="1008"/>
        <w:tab w:val="left" w:pos="2002"/>
      </w:tabs>
      <w:suppressAutoHyphens/>
      <w:spacing w:after="180"/>
      <w:ind w:right="-14"/>
      <w:outlineLvl w:val="1"/>
    </w:pPr>
    <w:rPr>
      <w:rFonts w:eastAsia="MS Mincho"/>
      <w:b/>
      <w:kern w:val="24"/>
      <w:sz w:val="28"/>
      <w:szCs w:val="20"/>
    </w:rPr>
  </w:style>
  <w:style w:type="paragraph" w:styleId="Heading3">
    <w:name w:val="heading 3"/>
    <w:aliases w:val="Appendix heading 3"/>
    <w:basedOn w:val="Normal"/>
    <w:next w:val="BodyTextH3"/>
    <w:autoRedefine/>
    <w:qFormat/>
    <w:rsid w:val="00831903"/>
    <w:pPr>
      <w:keepNext/>
      <w:widowControl w:val="0"/>
      <w:numPr>
        <w:ilvl w:val="2"/>
        <w:numId w:val="36"/>
      </w:numPr>
      <w:tabs>
        <w:tab w:val="left" w:pos="720"/>
        <w:tab w:val="left" w:pos="1008"/>
      </w:tabs>
      <w:suppressAutoHyphens/>
      <w:spacing w:before="200" w:after="200"/>
      <w:ind w:right="-144"/>
      <w:outlineLvl w:val="2"/>
    </w:pPr>
    <w:rPr>
      <w:b/>
      <w:kern w:val="24"/>
      <w:szCs w:val="20"/>
    </w:rPr>
  </w:style>
  <w:style w:type="paragraph" w:styleId="Heading4">
    <w:name w:val="heading 4"/>
    <w:basedOn w:val="Normal"/>
    <w:next w:val="BodyTextH4"/>
    <w:autoRedefine/>
    <w:qFormat/>
    <w:rsid w:val="00600CFD"/>
    <w:pPr>
      <w:keepNext/>
      <w:widowControl w:val="0"/>
      <w:numPr>
        <w:ilvl w:val="3"/>
        <w:numId w:val="36"/>
      </w:numPr>
      <w:tabs>
        <w:tab w:val="left" w:pos="1008"/>
      </w:tabs>
      <w:suppressAutoHyphens/>
      <w:spacing w:after="60"/>
      <w:ind w:right="-14"/>
      <w:outlineLvl w:val="3"/>
    </w:pPr>
    <w:rPr>
      <w:rFonts w:cs="Arial"/>
      <w:b/>
      <w:szCs w:val="22"/>
    </w:rPr>
  </w:style>
  <w:style w:type="paragraph" w:styleId="Heading5">
    <w:name w:val="heading 5"/>
    <w:basedOn w:val="Normal"/>
    <w:next w:val="BodyText"/>
    <w:autoRedefine/>
    <w:qFormat/>
    <w:rsid w:val="00600CFD"/>
    <w:pPr>
      <w:keepNext/>
      <w:widowControl w:val="0"/>
      <w:numPr>
        <w:ilvl w:val="4"/>
        <w:numId w:val="36"/>
      </w:numPr>
      <w:spacing w:after="60"/>
      <w:outlineLvl w:val="4"/>
    </w:pPr>
    <w:rPr>
      <w:b/>
      <w:i/>
      <w:szCs w:val="22"/>
    </w:rPr>
  </w:style>
  <w:style w:type="paragraph" w:styleId="Heading6">
    <w:name w:val="heading 6"/>
    <w:basedOn w:val="Normal"/>
    <w:next w:val="Normal"/>
    <w:qFormat/>
    <w:pPr>
      <w:numPr>
        <w:ilvl w:val="5"/>
        <w:numId w:val="3"/>
      </w:numPr>
      <w:spacing w:before="240" w:after="60" w:line="300" w:lineRule="atLeast"/>
      <w:outlineLvl w:val="5"/>
    </w:pPr>
    <w:rPr>
      <w:b/>
      <w:bCs/>
      <w:szCs w:val="22"/>
      <w:lang w:val="en-GB"/>
    </w:rPr>
  </w:style>
  <w:style w:type="paragraph" w:styleId="Heading7">
    <w:name w:val="heading 7"/>
    <w:basedOn w:val="Normal"/>
    <w:next w:val="Normal"/>
    <w:qFormat/>
    <w:pPr>
      <w:numPr>
        <w:ilvl w:val="6"/>
        <w:numId w:val="3"/>
      </w:numPr>
      <w:spacing w:before="240" w:after="60" w:line="300" w:lineRule="atLeast"/>
      <w:outlineLvl w:val="6"/>
    </w:pPr>
    <w:rPr>
      <w:lang w:val="en-GB"/>
    </w:rPr>
  </w:style>
  <w:style w:type="paragraph" w:styleId="Heading8">
    <w:name w:val="heading 8"/>
    <w:basedOn w:val="Normal"/>
    <w:next w:val="Normal"/>
    <w:qFormat/>
    <w:pPr>
      <w:numPr>
        <w:ilvl w:val="7"/>
        <w:numId w:val="3"/>
      </w:numPr>
      <w:spacing w:before="240" w:after="60" w:line="300" w:lineRule="atLeast"/>
      <w:outlineLvl w:val="7"/>
    </w:pPr>
    <w:rPr>
      <w:i/>
      <w:iCs/>
      <w:lang w:val="en-GB"/>
    </w:rPr>
  </w:style>
  <w:style w:type="paragraph" w:styleId="Heading9">
    <w:name w:val="heading 9"/>
    <w:basedOn w:val="Normal"/>
    <w:next w:val="Normal"/>
    <w:qFormat/>
    <w:pPr>
      <w:numPr>
        <w:ilvl w:val="8"/>
        <w:numId w:val="3"/>
      </w:numPr>
      <w:spacing w:before="240" w:after="60" w:line="300" w:lineRule="atLeast"/>
      <w:outlineLvl w:val="8"/>
    </w:pPr>
    <w:rPr>
      <w:rFonts w:cs="Arial"/>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14"/>
    </w:pPr>
    <w:rPr>
      <w:rFonts w:eastAsia="MS Mincho"/>
      <w:kern w:val="24"/>
      <w:szCs w:val="20"/>
    </w:rPr>
  </w:style>
  <w:style w:type="paragraph" w:customStyle="1" w:styleId="BodyTextH2">
    <w:name w:val="Body Text H2"/>
    <w:basedOn w:val="BodyText"/>
    <w:autoRedefine/>
    <w:rsid w:val="00E6173E"/>
    <w:pPr>
      <w:keepLines/>
      <w:spacing w:before="0"/>
    </w:pPr>
  </w:style>
  <w:style w:type="paragraph" w:customStyle="1" w:styleId="BodyTextH3">
    <w:name w:val="Body Text H3"/>
    <w:basedOn w:val="BodyText"/>
    <w:autoRedefine/>
    <w:rsid w:val="00AD6D0B"/>
    <w:pPr>
      <w:spacing w:before="0"/>
      <w:ind w:right="0"/>
    </w:pPr>
  </w:style>
  <w:style w:type="paragraph" w:customStyle="1" w:styleId="BodyTextH4">
    <w:name w:val="Body Text H4"/>
    <w:basedOn w:val="BodyText"/>
    <w:autoRedefine/>
    <w:pPr>
      <w:ind w:left="2160"/>
    </w:pPr>
  </w:style>
  <w:style w:type="paragraph" w:customStyle="1" w:styleId="BodyTextH5">
    <w:name w:val="Body Text H5"/>
    <w:basedOn w:val="BodyText"/>
    <w:autoRedefine/>
    <w:pPr>
      <w:spacing w:before="0"/>
      <w:ind w:left="2707"/>
    </w:pPr>
  </w:style>
  <w:style w:type="paragraph" w:styleId="Header">
    <w:name w:val="header"/>
    <w:basedOn w:val="Normal"/>
    <w:link w:val="HeaderChar"/>
    <w:uiPriority w:val="99"/>
    <w:unhideWhenUsed/>
    <w:rsid w:val="00073525"/>
    <w:pPr>
      <w:pBdr>
        <w:bottom w:val="single" w:sz="4" w:space="1" w:color="00B0F0"/>
      </w:pBdr>
      <w:tabs>
        <w:tab w:val="center" w:pos="4680"/>
        <w:tab w:val="right" w:pos="9360"/>
      </w:tabs>
      <w:spacing w:before="0" w:after="360"/>
    </w:pPr>
    <w:rPr>
      <w:rFonts w:eastAsiaTheme="minorHAnsi" w:cstheme="minorBidi"/>
      <w:b/>
      <w:sz w:val="32"/>
    </w:rPr>
  </w:style>
  <w:style w:type="paragraph" w:styleId="Footer">
    <w:name w:val="footer"/>
    <w:basedOn w:val="Normal"/>
    <w:link w:val="FooterChar"/>
    <w:uiPriority w:val="99"/>
    <w:unhideWhenUsed/>
    <w:qFormat/>
    <w:rsid w:val="00073525"/>
    <w:pPr>
      <w:pBdr>
        <w:top w:val="single" w:sz="8" w:space="1" w:color="00B0F0"/>
      </w:pBdr>
      <w:tabs>
        <w:tab w:val="center" w:pos="4680"/>
        <w:tab w:val="right" w:pos="9360"/>
      </w:tabs>
      <w:spacing w:before="0" w:after="0"/>
    </w:pPr>
    <w:rPr>
      <w:rFonts w:eastAsiaTheme="minorHAnsi" w:cstheme="minorBidi"/>
      <w:b/>
      <w:sz w:val="18"/>
    </w:rPr>
  </w:style>
  <w:style w:type="character" w:styleId="PageNumber">
    <w:name w:val="page number"/>
    <w:basedOn w:val="DefaultParagraphFont"/>
    <w:uiPriority w:val="99"/>
    <w:semiHidden/>
  </w:style>
  <w:style w:type="paragraph" w:customStyle="1" w:styleId="checkitem">
    <w:name w:val="checkitem"/>
    <w:basedOn w:val="Normal"/>
    <w:pPr>
      <w:tabs>
        <w:tab w:val="num" w:pos="360"/>
      </w:tabs>
      <w:ind w:left="360" w:hanging="360"/>
    </w:pPr>
    <w:rPr>
      <w:sz w:val="20"/>
      <w:szCs w:val="20"/>
      <w:lang w:val="en-GB"/>
    </w:rPr>
  </w:style>
  <w:style w:type="paragraph" w:customStyle="1" w:styleId="Bullet">
    <w:name w:val="Bullet"/>
    <w:basedOn w:val="BodyText"/>
    <w:autoRedefine/>
    <w:pPr>
      <w:numPr>
        <w:numId w:val="2"/>
      </w:numPr>
      <w:tabs>
        <w:tab w:val="clear" w:pos="1440"/>
      </w:tabs>
      <w:ind w:left="720" w:hanging="720"/>
    </w:pPr>
  </w:style>
  <w:style w:type="character" w:styleId="Hyperlink">
    <w:name w:val="Hyperlink"/>
    <w:uiPriority w:val="99"/>
    <w:rPr>
      <w:color w:val="0000FF"/>
      <w:u w:val="single"/>
    </w:rPr>
  </w:style>
  <w:style w:type="paragraph" w:styleId="Caption">
    <w:name w:val="caption"/>
    <w:basedOn w:val="Normal"/>
    <w:next w:val="BodyText"/>
    <w:qFormat/>
    <w:pPr>
      <w:jc w:val="center"/>
    </w:pPr>
    <w:rPr>
      <w:b/>
      <w:bCs/>
      <w:sz w:val="20"/>
      <w:szCs w:val="20"/>
    </w:rPr>
  </w:style>
  <w:style w:type="paragraph" w:customStyle="1" w:styleId="CellHeading">
    <w:name w:val="Cell Heading"/>
    <w:basedOn w:val="Normal"/>
    <w:next w:val="CellBody"/>
    <w:rPr>
      <w:rFonts w:ascii="Times New Roman Bold" w:hAnsi="Times New Roman Bold"/>
      <w:b/>
    </w:rPr>
  </w:style>
  <w:style w:type="paragraph" w:customStyle="1" w:styleId="CellBody">
    <w:name w:val="Cell Body"/>
    <w:basedOn w:val="Normal"/>
  </w:style>
  <w:style w:type="paragraph" w:customStyle="1" w:styleId="Tablefootnote">
    <w:name w:val="Table footnote"/>
    <w:basedOn w:val="Normal"/>
    <w:pPr>
      <w:ind w:left="720"/>
    </w:pPr>
    <w:rPr>
      <w:b/>
      <w:bCs/>
      <w:i/>
      <w:sz w:val="20"/>
    </w:rPr>
  </w:style>
  <w:style w:type="paragraph" w:styleId="BodyTextIndent2">
    <w:name w:val="Body Text Indent 2"/>
    <w:basedOn w:val="Normal"/>
    <w:semiHidden/>
    <w:pPr>
      <w:ind w:left="720"/>
      <w:jc w:val="both"/>
    </w:pPr>
    <w:rPr>
      <w:i/>
      <w:sz w:val="20"/>
      <w:szCs w:val="20"/>
    </w:rPr>
  </w:style>
  <w:style w:type="paragraph" w:styleId="BodyTextFirstIndent">
    <w:name w:val="Body Text First Indent"/>
    <w:basedOn w:val="BodyText"/>
    <w:semiHidden/>
    <w:pPr>
      <w:spacing w:before="0"/>
      <w:ind w:firstLine="210"/>
    </w:pPr>
    <w:rPr>
      <w:rFonts w:ascii="Times New Roman" w:hAnsi="Times New Roman"/>
      <w:sz w:val="24"/>
      <w:szCs w:val="24"/>
    </w:rPr>
  </w:style>
  <w:style w:type="paragraph" w:styleId="BlockText">
    <w:name w:val="Block Text"/>
    <w:basedOn w:val="Normal"/>
    <w:semiHidden/>
    <w:pPr>
      <w:ind w:left="1440" w:right="1440"/>
    </w:pPr>
  </w:style>
  <w:style w:type="paragraph" w:styleId="BodyText3">
    <w:name w:val="Body Text 3"/>
    <w:basedOn w:val="Normal"/>
    <w:semiHidden/>
    <w:rPr>
      <w:sz w:val="16"/>
      <w:szCs w:val="16"/>
    </w:rPr>
  </w:style>
  <w:style w:type="paragraph" w:customStyle="1" w:styleId="BulletH3">
    <w:name w:val="Bullet H3"/>
    <w:basedOn w:val="Bullet"/>
    <w:pPr>
      <w:tabs>
        <w:tab w:val="num" w:pos="1980"/>
      </w:tabs>
      <w:ind w:left="1980" w:hanging="540"/>
    </w:pPr>
  </w:style>
  <w:style w:type="paragraph" w:customStyle="1" w:styleId="ltrfirstftr">
    <w:name w:val="ltr_first_ftr"/>
    <w:basedOn w:val="Footer"/>
    <w:pPr>
      <w:tabs>
        <w:tab w:val="center" w:pos="4819"/>
        <w:tab w:val="right" w:pos="9071"/>
      </w:tabs>
      <w:spacing w:before="227" w:after="240"/>
      <w:jc w:val="center"/>
    </w:pPr>
    <w:rPr>
      <w:sz w:val="16"/>
    </w:rPr>
  </w:style>
  <w:style w:type="paragraph" w:customStyle="1" w:styleId="Ltrhdr">
    <w:name w:val="Ltr_hdr"/>
    <w:basedOn w:val="Normal"/>
    <w:pPr>
      <w:spacing w:before="2160" w:after="240" w:line="300" w:lineRule="atLeast"/>
    </w:pPr>
    <w:rPr>
      <w:sz w:val="20"/>
      <w:szCs w:val="20"/>
      <w:lang w:val="en-GB"/>
    </w:rPr>
  </w:style>
  <w:style w:type="paragraph" w:customStyle="1" w:styleId="addrlst">
    <w:name w:val="addr_lst"/>
    <w:basedOn w:val="Normal"/>
    <w:pPr>
      <w:tabs>
        <w:tab w:val="right" w:pos="10348"/>
      </w:tabs>
      <w:spacing w:after="240" w:line="300" w:lineRule="exact"/>
      <w:jc w:val="both"/>
    </w:pPr>
    <w:rPr>
      <w:szCs w:val="20"/>
    </w:rPr>
  </w:style>
  <w:style w:type="paragraph" w:customStyle="1" w:styleId="addr">
    <w:name w:val="addr"/>
    <w:basedOn w:val="Normal"/>
    <w:pPr>
      <w:tabs>
        <w:tab w:val="right" w:pos="10348"/>
      </w:tabs>
      <w:spacing w:line="300" w:lineRule="atLeast"/>
      <w:jc w:val="both"/>
    </w:pPr>
    <w:rPr>
      <w:szCs w:val="20"/>
    </w:rPr>
  </w:style>
  <w:style w:type="paragraph" w:customStyle="1" w:styleId="Salut">
    <w:name w:val="Salut"/>
    <w:basedOn w:val="Normal"/>
    <w:pPr>
      <w:spacing w:before="360" w:after="480" w:line="300" w:lineRule="exact"/>
      <w:jc w:val="both"/>
    </w:pPr>
    <w:rPr>
      <w:szCs w:val="20"/>
      <w:lang w:val="en-GB"/>
    </w:rPr>
  </w:style>
  <w:style w:type="paragraph" w:customStyle="1" w:styleId="Ref">
    <w:name w:val="Ref"/>
    <w:basedOn w:val="Normal"/>
    <w:pPr>
      <w:spacing w:after="240" w:line="300" w:lineRule="atLeast"/>
    </w:pPr>
    <w:rPr>
      <w:sz w:val="20"/>
      <w:szCs w:val="20"/>
      <w:lang w:val="en-GB"/>
    </w:rPr>
  </w:style>
  <w:style w:type="paragraph" w:customStyle="1" w:styleId="Ltrconthdr">
    <w:name w:val="Ltr_cont_hdr"/>
    <w:basedOn w:val="Header"/>
    <w:pPr>
      <w:spacing w:after="0" w:line="0" w:lineRule="atLeast"/>
      <w:jc w:val="center"/>
    </w:pPr>
  </w:style>
  <w:style w:type="paragraph" w:customStyle="1" w:styleId="normalbody">
    <w:name w:val="normal body"/>
    <w:basedOn w:val="BodyText"/>
    <w:pPr>
      <w:spacing w:before="100" w:after="100" w:line="360" w:lineRule="auto"/>
    </w:pPr>
    <w:rPr>
      <w:rFonts w:ascii="Times New Roman" w:hAnsi="Times New Roman"/>
      <w:sz w:val="18"/>
      <w:lang w:val="en-GB"/>
    </w:rPr>
  </w:style>
  <w:style w:type="paragraph" w:customStyle="1" w:styleId="bodyChar">
    <w:name w:val="body Char"/>
    <w:basedOn w:val="Normal"/>
    <w:pPr>
      <w:spacing w:before="100" w:after="100"/>
      <w:ind w:left="576"/>
    </w:pPr>
    <w:rPr>
      <w:szCs w:val="20"/>
      <w:lang w:val="en-GB"/>
    </w:rPr>
  </w:style>
  <w:style w:type="paragraph" w:customStyle="1" w:styleId="Paragraph1">
    <w:name w:val="Paragraph 1"/>
    <w:basedOn w:val="Heading1"/>
    <w:pPr>
      <w:pageBreakBefore w:val="0"/>
      <w:numPr>
        <w:numId w:val="5"/>
      </w:numPr>
      <w:pBdr>
        <w:bottom w:val="none" w:sz="0" w:space="0" w:color="auto"/>
      </w:pBdr>
      <w:spacing w:after="120"/>
    </w:pPr>
    <w:rPr>
      <w:caps w:val="0"/>
      <w:kern w:val="32"/>
    </w:rPr>
  </w:style>
  <w:style w:type="paragraph" w:customStyle="1" w:styleId="Level2">
    <w:name w:val="Level 2"/>
    <w:basedOn w:val="Normal"/>
    <w:pPr>
      <w:numPr>
        <w:ilvl w:val="1"/>
        <w:numId w:val="5"/>
      </w:numPr>
    </w:pPr>
    <w:rPr>
      <w:b/>
      <w:szCs w:val="20"/>
    </w:rPr>
  </w:style>
  <w:style w:type="paragraph" w:customStyle="1" w:styleId="EditorComnt">
    <w:name w:val="EditorComnt"/>
    <w:basedOn w:val="Normal"/>
    <w:rsid w:val="009F7112"/>
    <w:pPr>
      <w:pBdr>
        <w:top w:val="single" w:sz="18" w:space="1" w:color="993300"/>
        <w:left w:val="single" w:sz="18" w:space="4" w:color="993300"/>
        <w:bottom w:val="single" w:sz="18" w:space="1" w:color="993300"/>
        <w:right w:val="single" w:sz="18" w:space="4" w:color="993300"/>
      </w:pBdr>
      <w:shd w:val="clear" w:color="auto" w:fill="FFFF00"/>
      <w:tabs>
        <w:tab w:val="left" w:pos="1276"/>
      </w:tabs>
      <w:spacing w:line="300" w:lineRule="atLeast"/>
    </w:pPr>
    <w:rPr>
      <w:sz w:val="20"/>
      <w:szCs w:val="20"/>
      <w:lang w:val="en-GB"/>
    </w:rPr>
  </w:style>
  <w:style w:type="paragraph" w:customStyle="1" w:styleId="TagName">
    <w:name w:val="TagName"/>
    <w:basedOn w:val="Normal"/>
    <w:next w:val="BodyText"/>
    <w:autoRedefine/>
    <w:pPr>
      <w:keepNext/>
      <w:tabs>
        <w:tab w:val="left" w:pos="2694"/>
      </w:tabs>
      <w:spacing w:before="240" w:line="300" w:lineRule="atLeast"/>
    </w:pPr>
    <w:rPr>
      <w:rFonts w:cs="Arial"/>
      <w:b/>
      <w:szCs w:val="20"/>
      <w:lang w:val="en-GB"/>
    </w:rPr>
  </w:style>
  <w:style w:type="paragraph" w:customStyle="1" w:styleId="Criterion">
    <w:name w:val="Criterion"/>
    <w:pPr>
      <w:ind w:left="2160"/>
    </w:pPr>
  </w:style>
  <w:style w:type="paragraph" w:customStyle="1" w:styleId="Appendix">
    <w:name w:val="Appendix"/>
    <w:basedOn w:val="Normal"/>
    <w:pPr>
      <w:spacing w:line="300" w:lineRule="atLeast"/>
    </w:pPr>
    <w:rPr>
      <w:sz w:val="20"/>
      <w:szCs w:val="20"/>
    </w:rPr>
  </w:style>
  <w:style w:type="character" w:customStyle="1" w:styleId="CriterionChar">
    <w:name w:val="Criterion Char"/>
    <w:rPr>
      <w:noProof w:val="0"/>
      <w:lang w:val="en-GB" w:eastAsia="en-US" w:bidi="ar-SA"/>
    </w:rPr>
  </w:style>
  <w:style w:type="paragraph" w:customStyle="1" w:styleId="Bullet2">
    <w:name w:val="Bullet 2"/>
    <w:basedOn w:val="Normal"/>
    <w:autoRedefine/>
    <w:pPr>
      <w:tabs>
        <w:tab w:val="num" w:pos="2520"/>
      </w:tabs>
      <w:spacing w:after="60"/>
      <w:ind w:left="2520" w:hanging="360"/>
    </w:pPr>
    <w:rPr>
      <w:sz w:val="20"/>
      <w:szCs w:val="20"/>
      <w:lang w:val="en-GB"/>
    </w:rPr>
  </w:style>
  <w:style w:type="paragraph" w:customStyle="1" w:styleId="Level3">
    <w:name w:val="Level 3"/>
    <w:basedOn w:val="Normal"/>
    <w:pPr>
      <w:numPr>
        <w:ilvl w:val="2"/>
        <w:numId w:val="5"/>
      </w:numPr>
    </w:pPr>
    <w:rPr>
      <w:b/>
      <w:szCs w:val="20"/>
    </w:rPr>
  </w:style>
  <w:style w:type="character" w:styleId="Strong">
    <w:name w:val="Strong"/>
    <w:qFormat/>
    <w:rsid w:val="00600CFD"/>
    <w:rPr>
      <w:rFonts w:ascii="Arial" w:hAnsi="Arial"/>
      <w:b/>
      <w:bCs/>
      <w:sz w:val="24"/>
    </w:rPr>
  </w:style>
  <w:style w:type="paragraph" w:customStyle="1" w:styleId="Normal1">
    <w:name w:val="Normal 1"/>
    <w:basedOn w:val="Normal"/>
    <w:pPr>
      <w:ind w:left="360"/>
    </w:pPr>
    <w:rPr>
      <w:szCs w:val="20"/>
    </w:rPr>
  </w:style>
  <w:style w:type="paragraph" w:customStyle="1" w:styleId="Paragraph4">
    <w:name w:val="Paragraph 4"/>
    <w:basedOn w:val="Normal"/>
    <w:pPr>
      <w:tabs>
        <w:tab w:val="num" w:pos="2160"/>
      </w:tabs>
      <w:ind w:left="2088" w:hanging="648"/>
    </w:pPr>
    <w:rPr>
      <w:b/>
      <w:szCs w:val="20"/>
    </w:rPr>
  </w:style>
  <w:style w:type="paragraph" w:styleId="BodyTextIndent">
    <w:name w:val="Body Text Indent"/>
    <w:basedOn w:val="Normal"/>
    <w:link w:val="BodyTextIndentChar"/>
    <w:semiHidden/>
    <w:pPr>
      <w:ind w:left="1080"/>
    </w:pPr>
    <w:rPr>
      <w:szCs w:val="20"/>
    </w:rPr>
  </w:style>
  <w:style w:type="paragraph" w:customStyle="1" w:styleId="BulletH4">
    <w:name w:val="Bullet H4"/>
    <w:basedOn w:val="Normal"/>
    <w:pPr>
      <w:tabs>
        <w:tab w:val="num" w:pos="2700"/>
      </w:tabs>
      <w:ind w:left="2700" w:hanging="360"/>
    </w:pPr>
    <w:rPr>
      <w:szCs w:val="20"/>
    </w:rPr>
  </w:style>
  <w:style w:type="paragraph" w:styleId="TOC1">
    <w:name w:val="toc 1"/>
    <w:basedOn w:val="Normal"/>
    <w:next w:val="Normal"/>
    <w:autoRedefine/>
    <w:uiPriority w:val="39"/>
    <w:rsid w:val="0065282D"/>
    <w:pPr>
      <w:tabs>
        <w:tab w:val="left" w:pos="403"/>
        <w:tab w:val="right" w:leader="dot" w:pos="8820"/>
      </w:tabs>
      <w:ind w:right="-14"/>
    </w:pPr>
    <w:rPr>
      <w:noProof/>
      <w:kern w:val="24"/>
      <w:szCs w:val="20"/>
    </w:rPr>
  </w:style>
  <w:style w:type="paragraph" w:styleId="TOC2">
    <w:name w:val="toc 2"/>
    <w:basedOn w:val="Normal"/>
    <w:next w:val="Normal"/>
    <w:autoRedefine/>
    <w:uiPriority w:val="39"/>
    <w:rsid w:val="00C0756F"/>
    <w:pPr>
      <w:tabs>
        <w:tab w:val="left" w:pos="720"/>
        <w:tab w:val="right" w:leader="dot" w:pos="8820"/>
      </w:tabs>
      <w:ind w:left="202" w:right="-14"/>
    </w:pPr>
    <w:rPr>
      <w:kern w:val="24"/>
    </w:rPr>
  </w:style>
  <w:style w:type="paragraph" w:styleId="TOC3">
    <w:name w:val="toc 3"/>
    <w:basedOn w:val="Normal"/>
    <w:next w:val="Normal"/>
    <w:autoRedefine/>
    <w:uiPriority w:val="39"/>
    <w:rsid w:val="00A33C0B"/>
    <w:pPr>
      <w:tabs>
        <w:tab w:val="left" w:pos="1440"/>
        <w:tab w:val="right" w:leader="dot" w:pos="882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styleId="FootnoteText">
    <w:name w:val="footnote text"/>
    <w:basedOn w:val="Normal"/>
    <w:semiHidden/>
    <w:pPr>
      <w:spacing w:after="240" w:line="300" w:lineRule="atLeast"/>
    </w:pPr>
    <w:rPr>
      <w:sz w:val="20"/>
      <w:szCs w:val="20"/>
      <w:lang w:val="en-GB"/>
    </w:rPr>
  </w:style>
  <w:style w:type="paragraph" w:customStyle="1" w:styleId="Criterionenum">
    <w:name w:val="Criterion enum"/>
    <w:basedOn w:val="Criterion"/>
    <w:pPr>
      <w:ind w:left="0"/>
    </w:pPr>
  </w:style>
  <w:style w:type="paragraph" w:customStyle="1" w:styleId="Numbered">
    <w:name w:val="Numbered"/>
    <w:basedOn w:val="Normal"/>
    <w:pPr>
      <w:numPr>
        <w:numId w:val="6"/>
      </w:numPr>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styleId="FollowedHyperlink">
    <w:name w:val="FollowedHyperlink"/>
    <w:semiHidden/>
    <w:rPr>
      <w:color w:val="800080"/>
      <w:u w:val="single"/>
    </w:rPr>
  </w:style>
  <w:style w:type="paragraph" w:customStyle="1" w:styleId="Glossaryterm">
    <w:name w:val="Glossary term"/>
    <w:basedOn w:val="BodyText"/>
    <w:pPr>
      <w:tabs>
        <w:tab w:val="left" w:pos="720"/>
      </w:tabs>
      <w:ind w:left="720" w:hanging="720"/>
    </w:pPr>
  </w:style>
  <w:style w:type="paragraph" w:customStyle="1" w:styleId="BodyTextH1">
    <w:name w:val="Body Text H1"/>
    <w:basedOn w:val="BodyText"/>
    <w:pPr>
      <w:ind w:left="540"/>
    </w:pPr>
  </w:style>
  <w:style w:type="paragraph" w:styleId="BalloonText">
    <w:name w:val="Balloon Text"/>
    <w:basedOn w:val="Normal"/>
    <w:semiHidden/>
    <w:rPr>
      <w:rFonts w:ascii="Tahoma" w:hAnsi="Tahoma" w:cs="Tahoma"/>
      <w:sz w:val="16"/>
      <w:szCs w:val="16"/>
    </w:rPr>
  </w:style>
  <w:style w:type="paragraph" w:styleId="List">
    <w:name w:val="List"/>
    <w:basedOn w:val="Normal"/>
    <w:semiHidden/>
    <w:pPr>
      <w:numPr>
        <w:numId w:val="7"/>
      </w:numPr>
    </w:pPr>
    <w:rPr>
      <w:sz w:val="20"/>
    </w:rPr>
  </w:style>
  <w:style w:type="paragraph" w:styleId="DocumentMap">
    <w:name w:val="Document Map"/>
    <w:basedOn w:val="Normal"/>
    <w:semiHidden/>
    <w:pPr>
      <w:shd w:val="clear" w:color="auto" w:fill="000080"/>
    </w:pPr>
    <w:rPr>
      <w:rFonts w:ascii="Tahoma" w:hAnsi="Tahoma" w:cs="Tahoma"/>
    </w:rPr>
  </w:style>
  <w:style w:type="character" w:styleId="LineNumber">
    <w:name w:val="line number"/>
    <w:basedOn w:val="DefaultParagraphFont"/>
    <w:semiHidden/>
  </w:style>
  <w:style w:type="paragraph" w:styleId="BodyText2">
    <w:name w:val="Body Text 2"/>
    <w:basedOn w:val="Normal"/>
    <w:link w:val="BodyText2Char"/>
    <w:semiHidden/>
    <w:pPr>
      <w:spacing w:line="480" w:lineRule="auto"/>
    </w:pPr>
  </w:style>
  <w:style w:type="paragraph" w:customStyle="1" w:styleId="Heading1-nonumbers">
    <w:name w:val="Heading 1 - no numbers"/>
    <w:basedOn w:val="Heading1"/>
    <w:next w:val="BodyText2"/>
    <w:autoRedefine/>
    <w:rsid w:val="00663B61"/>
    <w:pPr>
      <w:keepLines/>
      <w:pageBreakBefore w:val="0"/>
      <w:numPr>
        <w:numId w:val="0"/>
      </w:numPr>
      <w:pBdr>
        <w:bottom w:val="none" w:sz="0" w:space="0" w:color="auto"/>
      </w:pBdr>
      <w:tabs>
        <w:tab w:val="left" w:pos="1440"/>
        <w:tab w:val="left" w:pos="3150"/>
        <w:tab w:val="left" w:pos="4770"/>
      </w:tabs>
      <w:spacing w:before="60" w:after="180"/>
      <w:ind w:left="3240" w:right="4507" w:hanging="3240"/>
    </w:pPr>
    <w:rPr>
      <w:rFonts w:ascii="Times New Roman" w:eastAsia="MS Mincho" w:hAnsi="Times New Roman"/>
      <w:bCs/>
      <w:caps w:val="0"/>
      <w:kern w:val="32"/>
      <w:szCs w:val="24"/>
      <w:lang w:eastAsia="ja-JP"/>
    </w:rPr>
  </w:style>
  <w:style w:type="paragraph" w:customStyle="1" w:styleId="Titlepageinfo">
    <w:name w:val="Title page info"/>
    <w:basedOn w:val="Normal"/>
    <w:next w:val="Normal"/>
    <w:autoRedefine/>
    <w:rsid w:val="007C1553"/>
    <w:rPr>
      <w:rFonts w:eastAsia="MS Mincho" w:cs="Arial"/>
      <w:b/>
      <w:color w:val="000080"/>
      <w:sz w:val="40"/>
      <w:szCs w:val="40"/>
      <w:lang w:eastAsia="ja-JP"/>
    </w:rPr>
  </w:style>
  <w:style w:type="paragraph" w:customStyle="1" w:styleId="NSNonStandard">
    <w:name w:val="NS:Non Standard"/>
    <w:basedOn w:val="Normal"/>
    <w:pPr>
      <w:suppressAutoHyphens/>
      <w:ind w:right="-20"/>
    </w:pPr>
    <w:rPr>
      <w:sz w:val="20"/>
      <w:szCs w:val="20"/>
      <w:lang w:bidi="en-US"/>
    </w:rPr>
  </w:style>
  <w:style w:type="paragraph" w:customStyle="1" w:styleId="Heading1-nonumbering">
    <w:name w:val="Heading 1 - no numbering"/>
    <w:basedOn w:val="Normal"/>
    <w:next w:val="BodyText2"/>
    <w:autoRedefine/>
    <w:rsid w:val="00C56285"/>
    <w:pPr>
      <w:keepNext/>
      <w:keepLines/>
      <w:tabs>
        <w:tab w:val="left" w:pos="720"/>
        <w:tab w:val="left" w:pos="1440"/>
        <w:tab w:val="left" w:pos="2610"/>
      </w:tabs>
      <w:spacing w:after="60"/>
      <w:outlineLvl w:val="0"/>
    </w:pPr>
    <w:rPr>
      <w:rFonts w:eastAsia="MS Mincho" w:cs="Arial"/>
      <w:b/>
      <w:bCs/>
      <w:color w:val="000000"/>
      <w:kern w:val="24"/>
      <w:lang w:eastAsia="ja-JP"/>
    </w:rPr>
  </w:style>
  <w:style w:type="paragraph" w:customStyle="1" w:styleId="StyleHeading1AsianMSMincho16ptNotAllcaps">
    <w:name w:val="Style Heading 1 + (Asian) MS Mincho 16 pt Not All caps"/>
    <w:basedOn w:val="Heading1"/>
    <w:autoRedefine/>
    <w:rsid w:val="00600CFD"/>
    <w:pPr>
      <w:tabs>
        <w:tab w:val="left" w:pos="720"/>
        <w:tab w:val="left" w:pos="1008"/>
      </w:tabs>
      <w:suppressAutoHyphens/>
      <w:spacing w:before="0" w:after="180"/>
      <w:ind w:right="-14"/>
    </w:pPr>
    <w:rPr>
      <w:rFonts w:eastAsia="MS Mincho"/>
      <w:bCs/>
      <w:caps w:val="0"/>
      <w:kern w:val="24"/>
    </w:rPr>
  </w:style>
  <w:style w:type="paragraph" w:customStyle="1" w:styleId="Copyright">
    <w:name w:val="Copyright"/>
    <w:basedOn w:val="BodyText"/>
    <w:autoRedefine/>
    <w:pPr>
      <w:spacing w:before="0" w:after="60"/>
    </w:pPr>
    <w:rPr>
      <w:rFonts w:ascii="Times New Roman" w:hAnsi="Times New Roman"/>
    </w:rPr>
  </w:style>
  <w:style w:type="paragraph" w:customStyle="1" w:styleId="Copyright-LAP">
    <w:name w:val="Copyright-LAP"/>
    <w:basedOn w:val="BodyText"/>
    <w:autoRedefine/>
    <w:rPr>
      <w:rFonts w:ascii="Times New Roman" w:hAnsi="Times New Roman"/>
    </w:rPr>
  </w:style>
  <w:style w:type="paragraph" w:customStyle="1" w:styleId="Copyright-LAPBold">
    <w:name w:val="Copyright-LAP Bold"/>
    <w:basedOn w:val="Copyright-LAP"/>
    <w:autoRedefine/>
    <w:pPr>
      <w:spacing w:before="0" w:after="0"/>
    </w:pPr>
    <w:rPr>
      <w:rFonts w:ascii="Times New Roman Bold" w:hAnsi="Times New Roman Bold"/>
      <w:b/>
    </w:rPr>
  </w:style>
  <w:style w:type="character" w:customStyle="1" w:styleId="BodyTextChar">
    <w:name w:val="Body Text Char"/>
    <w:rPr>
      <w:rFonts w:eastAsia="MS Mincho"/>
      <w:kern w:val="24"/>
      <w:sz w:val="24"/>
      <w:lang w:val="en-US" w:eastAsia="en-US" w:bidi="ar-SA"/>
    </w:rPr>
  </w:style>
  <w:style w:type="character" w:customStyle="1" w:styleId="Copyright-LAPChar">
    <w:name w:val="Copyright-LAP Char"/>
    <w:rPr>
      <w:rFonts w:eastAsia="MS Mincho"/>
      <w:kern w:val="24"/>
      <w:sz w:val="24"/>
      <w:lang w:val="en-US" w:eastAsia="en-US" w:bidi="ar-SA"/>
    </w:rPr>
  </w:style>
  <w:style w:type="character" w:customStyle="1" w:styleId="Copyright-LAPBoldChar">
    <w:name w:val="Copyright-LAP Bold Char"/>
    <w:rPr>
      <w:rFonts w:ascii="Times New Roman Bold" w:eastAsia="MS Mincho" w:hAnsi="Times New Roman Bold"/>
      <w:b/>
      <w:kern w:val="24"/>
      <w:sz w:val="24"/>
      <w:lang w:val="en-US" w:eastAsia="en-US" w:bidi="ar-SA"/>
    </w:rPr>
  </w:style>
  <w:style w:type="paragraph" w:customStyle="1" w:styleId="List1">
    <w:name w:val="List 1"/>
    <w:basedOn w:val="Normal"/>
    <w:pPr>
      <w:numPr>
        <w:numId w:val="8"/>
      </w:numPr>
    </w:pPr>
  </w:style>
  <w:style w:type="character" w:customStyle="1" w:styleId="BodyText2Char">
    <w:name w:val="Body Text 2 Char"/>
    <w:link w:val="BodyText2"/>
    <w:semiHidden/>
    <w:locked/>
    <w:rsid w:val="00F63E27"/>
    <w:rPr>
      <w:sz w:val="24"/>
      <w:szCs w:val="24"/>
      <w:lang w:val="en-US" w:eastAsia="en-US" w:bidi="ar-SA"/>
    </w:rPr>
  </w:style>
  <w:style w:type="paragraph" w:customStyle="1" w:styleId="Default">
    <w:name w:val="Default"/>
    <w:rsid w:val="00316F90"/>
    <w:pPr>
      <w:autoSpaceDE w:val="0"/>
      <w:autoSpaceDN w:val="0"/>
      <w:adjustRightInd w:val="0"/>
    </w:pPr>
    <w:rPr>
      <w:rFonts w:ascii="Arial" w:hAnsi="Arial" w:cs="Arial"/>
      <w:color w:val="000000"/>
      <w:sz w:val="24"/>
      <w:szCs w:val="24"/>
    </w:rPr>
  </w:style>
  <w:style w:type="paragraph" w:styleId="Title">
    <w:name w:val="Title"/>
    <w:basedOn w:val="Titlepageinfo"/>
    <w:next w:val="Normal"/>
    <w:link w:val="TitleChar"/>
    <w:uiPriority w:val="10"/>
    <w:qFormat/>
    <w:rsid w:val="00A3745E"/>
    <w:pPr>
      <w:jc w:val="center"/>
    </w:pPr>
  </w:style>
  <w:style w:type="character" w:customStyle="1" w:styleId="TitleChar">
    <w:name w:val="Title Char"/>
    <w:link w:val="Title"/>
    <w:uiPriority w:val="10"/>
    <w:rsid w:val="00A3745E"/>
    <w:rPr>
      <w:rFonts w:ascii="Arial" w:eastAsia="MS Mincho" w:hAnsi="Arial" w:cs="Arial"/>
      <w:b/>
      <w:color w:val="000080"/>
      <w:sz w:val="40"/>
      <w:szCs w:val="40"/>
      <w:lang w:eastAsia="ja-JP"/>
    </w:rPr>
  </w:style>
  <w:style w:type="paragraph" w:styleId="Subtitle">
    <w:name w:val="Subtitle"/>
    <w:basedOn w:val="Normal"/>
    <w:next w:val="Normal"/>
    <w:link w:val="SubtitleChar"/>
    <w:uiPriority w:val="11"/>
    <w:qFormat/>
    <w:rsid w:val="00A3745E"/>
    <w:pPr>
      <w:spacing w:after="60"/>
      <w:jc w:val="center"/>
      <w:outlineLvl w:val="1"/>
    </w:pPr>
    <w:rPr>
      <w:rFonts w:eastAsia="MS Gothic"/>
      <w:i/>
      <w:sz w:val="36"/>
    </w:rPr>
  </w:style>
  <w:style w:type="character" w:customStyle="1" w:styleId="SubtitleChar">
    <w:name w:val="Subtitle Char"/>
    <w:link w:val="Subtitle"/>
    <w:uiPriority w:val="11"/>
    <w:rsid w:val="00A3745E"/>
    <w:rPr>
      <w:rFonts w:ascii="Arial" w:eastAsia="MS Gothic" w:hAnsi="Arial"/>
      <w:i/>
      <w:sz w:val="36"/>
      <w:szCs w:val="24"/>
    </w:rPr>
  </w:style>
  <w:style w:type="paragraph" w:customStyle="1" w:styleId="Normal10">
    <w:name w:val="Normal1"/>
    <w:rsid w:val="00C56285"/>
    <w:pPr>
      <w:spacing w:after="120"/>
      <w:ind w:right="-13"/>
    </w:pPr>
    <w:rPr>
      <w:rFonts w:ascii="Arial" w:eastAsia="Arial" w:hAnsi="Arial" w:cs="Arial"/>
      <w:color w:val="000000"/>
      <w:sz w:val="22"/>
    </w:rPr>
  </w:style>
  <w:style w:type="paragraph" w:styleId="HTMLPreformatted">
    <w:name w:val="HTML Preformatted"/>
    <w:basedOn w:val="Normal"/>
    <w:link w:val="HTMLPreformattedChar"/>
    <w:uiPriority w:val="99"/>
    <w:semiHidden/>
    <w:unhideWhenUsed/>
    <w:rsid w:val="0050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semiHidden/>
    <w:rsid w:val="00502E5E"/>
    <w:rPr>
      <w:rFonts w:ascii="Courier" w:hAnsi="Courier" w:cs="Courier"/>
    </w:rPr>
  </w:style>
  <w:style w:type="paragraph" w:styleId="EndnoteText">
    <w:name w:val="endnote text"/>
    <w:basedOn w:val="Normal"/>
    <w:link w:val="EndnoteTextChar"/>
    <w:uiPriority w:val="99"/>
    <w:semiHidden/>
    <w:unhideWhenUsed/>
    <w:rsid w:val="00AF2C05"/>
    <w:rPr>
      <w:sz w:val="20"/>
      <w:szCs w:val="20"/>
    </w:rPr>
  </w:style>
  <w:style w:type="character" w:customStyle="1" w:styleId="EndnoteTextChar">
    <w:name w:val="Endnote Text Char"/>
    <w:link w:val="EndnoteText"/>
    <w:uiPriority w:val="99"/>
    <w:semiHidden/>
    <w:rsid w:val="00AF2C05"/>
    <w:rPr>
      <w:rFonts w:ascii="Arial" w:hAnsi="Arial"/>
    </w:rPr>
  </w:style>
  <w:style w:type="character" w:styleId="EndnoteReference">
    <w:name w:val="endnote reference"/>
    <w:uiPriority w:val="99"/>
    <w:semiHidden/>
    <w:unhideWhenUsed/>
    <w:rsid w:val="00AF2C05"/>
    <w:rPr>
      <w:vertAlign w:val="superscript"/>
    </w:rPr>
  </w:style>
  <w:style w:type="paragraph" w:styleId="CommentSubject">
    <w:name w:val="annotation subject"/>
    <w:basedOn w:val="CommentText"/>
    <w:next w:val="CommentText"/>
    <w:link w:val="CommentSubjectChar"/>
    <w:uiPriority w:val="99"/>
    <w:semiHidden/>
    <w:unhideWhenUsed/>
    <w:rsid w:val="00CC7DFD"/>
    <w:rPr>
      <w:b/>
      <w:bCs/>
    </w:rPr>
  </w:style>
  <w:style w:type="character" w:customStyle="1" w:styleId="CommentTextChar">
    <w:name w:val="Comment Text Char"/>
    <w:link w:val="CommentText"/>
    <w:uiPriority w:val="99"/>
    <w:semiHidden/>
    <w:rsid w:val="00CC7DFD"/>
    <w:rPr>
      <w:rFonts w:ascii="Arial" w:hAnsi="Arial"/>
    </w:rPr>
  </w:style>
  <w:style w:type="character" w:customStyle="1" w:styleId="CommentSubjectChar">
    <w:name w:val="Comment Subject Char"/>
    <w:link w:val="CommentSubject"/>
    <w:uiPriority w:val="99"/>
    <w:semiHidden/>
    <w:rsid w:val="00CC7DFD"/>
    <w:rPr>
      <w:rFonts w:ascii="Arial" w:hAnsi="Arial"/>
      <w:b/>
      <w:bCs/>
    </w:rPr>
  </w:style>
  <w:style w:type="paragraph" w:customStyle="1" w:styleId="Example">
    <w:name w:val="Example"/>
    <w:basedOn w:val="Normal"/>
    <w:rsid w:val="000A491E"/>
    <w:pPr>
      <w:keepLines/>
      <w:shd w:val="clear" w:color="auto" w:fill="E6E6E6"/>
      <w:spacing w:before="0" w:after="0"/>
      <w:ind w:left="432" w:right="432"/>
    </w:pPr>
    <w:rPr>
      <w:rFonts w:ascii="Courier New" w:hAnsi="Courier New"/>
      <w:noProof/>
      <w:sz w:val="18"/>
    </w:rPr>
  </w:style>
  <w:style w:type="paragraph" w:customStyle="1" w:styleId="AppendixTitle">
    <w:name w:val="Appendix Title"/>
    <w:basedOn w:val="Heading1"/>
    <w:next w:val="Normal"/>
    <w:qFormat/>
    <w:rsid w:val="008340C0"/>
    <w:pPr>
      <w:numPr>
        <w:numId w:val="25"/>
      </w:numPr>
    </w:pPr>
  </w:style>
  <w:style w:type="paragraph" w:styleId="NormalWeb">
    <w:name w:val="Normal (Web)"/>
    <w:basedOn w:val="Normal"/>
    <w:uiPriority w:val="99"/>
    <w:unhideWhenUsed/>
    <w:rsid w:val="00773CA1"/>
    <w:pPr>
      <w:spacing w:before="100" w:beforeAutospacing="1" w:after="100" w:afterAutospacing="1"/>
    </w:pPr>
    <w:rPr>
      <w:rFonts w:ascii="Times" w:hAnsi="Times"/>
      <w:sz w:val="20"/>
      <w:szCs w:val="20"/>
    </w:rPr>
  </w:style>
  <w:style w:type="table" w:styleId="TableGrid">
    <w:name w:val="Table Grid"/>
    <w:basedOn w:val="TableNormal"/>
    <w:uiPriority w:val="59"/>
    <w:rsid w:val="00773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15lines">
    <w:name w:val="Style Line spacing:  1.5 lines"/>
    <w:basedOn w:val="Normal"/>
    <w:rsid w:val="0077597F"/>
    <w:pPr>
      <w:spacing w:line="360" w:lineRule="auto"/>
    </w:pPr>
    <w:rPr>
      <w:szCs w:val="20"/>
    </w:rPr>
  </w:style>
  <w:style w:type="paragraph" w:customStyle="1" w:styleId="Heading2-terminology">
    <w:name w:val="Heading 2 - terminology"/>
    <w:basedOn w:val="Heading2"/>
    <w:next w:val="BodyTextH2"/>
    <w:qFormat/>
    <w:rsid w:val="009F330B"/>
    <w:pPr>
      <w:numPr>
        <w:ilvl w:val="0"/>
        <w:numId w:val="0"/>
      </w:numPr>
      <w:ind w:left="720" w:right="0" w:hanging="720"/>
      <w:outlineLvl w:val="2"/>
    </w:pPr>
    <w:rPr>
      <w:sz w:val="22"/>
    </w:rPr>
  </w:style>
  <w:style w:type="paragraph" w:customStyle="1" w:styleId="StyleBodyTextH1Left0">
    <w:name w:val="Style Body Text H1 + Left:  0&quot;"/>
    <w:basedOn w:val="BodyTextH1"/>
    <w:rsid w:val="0077597F"/>
    <w:pPr>
      <w:ind w:left="0"/>
    </w:pPr>
    <w:rPr>
      <w:rFonts w:eastAsia="Times New Roman"/>
    </w:rPr>
  </w:style>
  <w:style w:type="paragraph" w:styleId="Revision">
    <w:name w:val="Revision"/>
    <w:hidden/>
    <w:uiPriority w:val="99"/>
    <w:semiHidden/>
    <w:rsid w:val="005E5843"/>
    <w:rPr>
      <w:rFonts w:ascii="Arial" w:hAnsi="Arial"/>
      <w:sz w:val="22"/>
      <w:szCs w:val="24"/>
    </w:rPr>
  </w:style>
  <w:style w:type="paragraph" w:customStyle="1" w:styleId="AppendixHeading2">
    <w:name w:val="Appendix Heading 2"/>
    <w:basedOn w:val="Heading2"/>
    <w:next w:val="BodyText2"/>
    <w:qFormat/>
    <w:rsid w:val="007C4ECB"/>
    <w:pPr>
      <w:numPr>
        <w:numId w:val="25"/>
      </w:numPr>
    </w:pPr>
  </w:style>
  <w:style w:type="character" w:customStyle="1" w:styleId="UnresolvedMention1">
    <w:name w:val="Unresolved Mention1"/>
    <w:basedOn w:val="DefaultParagraphFont"/>
    <w:uiPriority w:val="99"/>
    <w:rsid w:val="00FB261D"/>
    <w:rPr>
      <w:color w:val="808080"/>
      <w:shd w:val="clear" w:color="auto" w:fill="E6E6E6"/>
    </w:rPr>
  </w:style>
  <w:style w:type="paragraph" w:styleId="ListParagraph">
    <w:name w:val="List Paragraph"/>
    <w:basedOn w:val="Normal"/>
    <w:uiPriority w:val="34"/>
    <w:qFormat/>
    <w:rsid w:val="008F76B0"/>
    <w:pPr>
      <w:ind w:left="720"/>
      <w:contextualSpacing/>
    </w:pPr>
  </w:style>
  <w:style w:type="character" w:customStyle="1" w:styleId="VersionNumber">
    <w:name w:val="Version Number"/>
    <w:basedOn w:val="DefaultParagraphFont"/>
    <w:uiPriority w:val="1"/>
    <w:qFormat/>
    <w:rsid w:val="007A3287"/>
  </w:style>
  <w:style w:type="paragraph" w:customStyle="1" w:styleId="CopyrightNoticeHeading">
    <w:name w:val="Copyright Notice Heading"/>
    <w:basedOn w:val="Normal"/>
    <w:rsid w:val="007A3287"/>
    <w:pPr>
      <w:pageBreakBefore/>
      <w:spacing w:line="312" w:lineRule="auto"/>
      <w:jc w:val="center"/>
    </w:pPr>
    <w:rPr>
      <w:rFonts w:eastAsiaTheme="minorHAnsi" w:cstheme="minorBidi"/>
      <w:b/>
      <w:caps/>
    </w:rPr>
  </w:style>
  <w:style w:type="character" w:customStyle="1" w:styleId="DocumentDate">
    <w:name w:val="Document Date"/>
    <w:basedOn w:val="VersionNumber"/>
    <w:uiPriority w:val="1"/>
    <w:qFormat/>
    <w:rsid w:val="007A3287"/>
  </w:style>
  <w:style w:type="paragraph" w:customStyle="1" w:styleId="DocumentInstructions">
    <w:name w:val="Document Instructions"/>
    <w:basedOn w:val="Normal"/>
    <w:qFormat/>
    <w:rsid w:val="007A3287"/>
    <w:pPr>
      <w:spacing w:line="312" w:lineRule="auto"/>
    </w:pPr>
    <w:rPr>
      <w:rFonts w:eastAsiaTheme="minorHAnsi" w:cstheme="minorBidi"/>
      <w:i/>
      <w:color w:val="FF0000"/>
    </w:rPr>
  </w:style>
  <w:style w:type="paragraph" w:customStyle="1" w:styleId="Footer-IPR">
    <w:name w:val="Footer - IPR"/>
    <w:qFormat/>
    <w:rsid w:val="007A3287"/>
    <w:pPr>
      <w:tabs>
        <w:tab w:val="center" w:pos="4680"/>
        <w:tab w:val="right" w:pos="9360"/>
      </w:tabs>
      <w:spacing w:before="120"/>
    </w:pPr>
    <w:rPr>
      <w:rFonts w:ascii="Arial" w:eastAsiaTheme="minorHAnsi" w:hAnsi="Arial" w:cstheme="minorBidi"/>
      <w:smallCaps/>
      <w:sz w:val="18"/>
      <w:szCs w:val="24"/>
      <w:lang w:val="en-CA"/>
    </w:rPr>
  </w:style>
  <w:style w:type="character" w:customStyle="1" w:styleId="FooterChar">
    <w:name w:val="Footer Char"/>
    <w:basedOn w:val="DefaultParagraphFont"/>
    <w:link w:val="Footer"/>
    <w:uiPriority w:val="99"/>
    <w:rsid w:val="00073525"/>
    <w:rPr>
      <w:rFonts w:ascii="Arial" w:eastAsiaTheme="minorHAnsi" w:hAnsi="Arial" w:cstheme="minorBidi"/>
      <w:b/>
      <w:sz w:val="18"/>
      <w:szCs w:val="24"/>
    </w:rPr>
  </w:style>
  <w:style w:type="character" w:customStyle="1" w:styleId="BodyTextIndentChar">
    <w:name w:val="Body Text Indent Char"/>
    <w:basedOn w:val="DefaultParagraphFont"/>
    <w:link w:val="BodyTextIndent"/>
    <w:semiHidden/>
    <w:rsid w:val="000A1206"/>
    <w:rPr>
      <w:rFonts w:ascii="Arial" w:hAnsi="Arial"/>
      <w:sz w:val="22"/>
    </w:rPr>
  </w:style>
  <w:style w:type="character" w:customStyle="1" w:styleId="HeaderChar">
    <w:name w:val="Header Char"/>
    <w:basedOn w:val="DefaultParagraphFont"/>
    <w:link w:val="Header"/>
    <w:uiPriority w:val="99"/>
    <w:rsid w:val="00073525"/>
    <w:rPr>
      <w:rFonts w:ascii="Arial" w:eastAsiaTheme="minorHAnsi" w:hAnsi="Arial" w:cstheme="minorBidi"/>
      <w:b/>
      <w:sz w:val="32"/>
      <w:szCs w:val="24"/>
    </w:rPr>
  </w:style>
  <w:style w:type="character" w:customStyle="1" w:styleId="UnresolvedMention2">
    <w:name w:val="Unresolved Mention2"/>
    <w:basedOn w:val="DefaultParagraphFont"/>
    <w:uiPriority w:val="99"/>
    <w:rsid w:val="004B2E18"/>
    <w:rPr>
      <w:color w:val="808080"/>
      <w:shd w:val="clear" w:color="auto" w:fill="E6E6E6"/>
    </w:rPr>
  </w:style>
  <w:style w:type="character" w:customStyle="1" w:styleId="apple-converted-space">
    <w:name w:val="apple-converted-space"/>
    <w:basedOn w:val="DefaultParagraphFont"/>
    <w:rsid w:val="000F6A4E"/>
  </w:style>
  <w:style w:type="character" w:styleId="UnresolvedMention">
    <w:name w:val="Unresolved Mention"/>
    <w:basedOn w:val="DefaultParagraphFont"/>
    <w:uiPriority w:val="99"/>
    <w:rsid w:val="00330C86"/>
    <w:rPr>
      <w:color w:val="605E5C"/>
      <w:shd w:val="clear" w:color="auto" w:fill="E1DFDD"/>
    </w:rPr>
  </w:style>
  <w:style w:type="paragraph" w:styleId="Quote">
    <w:name w:val="Quote"/>
    <w:basedOn w:val="Normal"/>
    <w:next w:val="Normal"/>
    <w:link w:val="QuoteChar"/>
    <w:uiPriority w:val="29"/>
    <w:qFormat/>
    <w:rsid w:val="007236BD"/>
    <w:pPr>
      <w:suppressAutoHyphens/>
      <w:autoSpaceDN w:val="0"/>
      <w:spacing w:before="200" w:after="160" w:line="256" w:lineRule="auto"/>
      <w:ind w:left="864" w:right="864"/>
      <w:jc w:val="center"/>
    </w:pPr>
    <w:rPr>
      <w:rFonts w:ascii="Calibri" w:eastAsia="Yu Mincho" w:hAnsi="Calibri"/>
      <w:i/>
      <w:iCs/>
      <w:color w:val="404040" w:themeColor="text1" w:themeTint="BF"/>
      <w:kern w:val="3"/>
      <w:szCs w:val="22"/>
      <w:lang w:eastAsia="ja-JP"/>
    </w:rPr>
  </w:style>
  <w:style w:type="character" w:customStyle="1" w:styleId="QuoteChar">
    <w:name w:val="Quote Char"/>
    <w:basedOn w:val="DefaultParagraphFont"/>
    <w:link w:val="Quote"/>
    <w:uiPriority w:val="29"/>
    <w:rsid w:val="007236BD"/>
    <w:rPr>
      <w:rFonts w:ascii="Calibri" w:eastAsia="Yu Mincho" w:hAnsi="Calibri"/>
      <w:i/>
      <w:iCs/>
      <w:color w:val="404040" w:themeColor="text1" w:themeTint="BF"/>
      <w:kern w:val="3"/>
      <w:sz w:val="22"/>
      <w:szCs w:val="22"/>
      <w:lang w:eastAsia="ja-JP"/>
    </w:rPr>
  </w:style>
  <w:style w:type="character" w:styleId="Mention">
    <w:name w:val="Mention"/>
    <w:basedOn w:val="DefaultParagraphFont"/>
    <w:uiPriority w:val="99"/>
    <w:unhideWhenUsed/>
    <w:rsid w:val="00470C1F"/>
    <w:rPr>
      <w:color w:val="2B579A"/>
      <w:shd w:val="clear" w:color="auto" w:fill="E1DFDD"/>
    </w:rPr>
  </w:style>
  <w:style w:type="character" w:styleId="SubtleEmphasis">
    <w:name w:val="Subtle Emphasis"/>
    <w:basedOn w:val="DefaultParagraphFont"/>
    <w:uiPriority w:val="19"/>
    <w:qFormat/>
    <w:rsid w:val="00853F27"/>
    <w:rPr>
      <w:i/>
      <w:iCs/>
      <w:color w:val="404040" w:themeColor="text1" w:themeTint="BF"/>
    </w:rPr>
  </w:style>
  <w:style w:type="character" w:customStyle="1" w:styleId="cf01">
    <w:name w:val="cf01"/>
    <w:basedOn w:val="DefaultParagraphFont"/>
    <w:rsid w:val="002458D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5782">
      <w:bodyDiv w:val="1"/>
      <w:marLeft w:val="0"/>
      <w:marRight w:val="0"/>
      <w:marTop w:val="0"/>
      <w:marBottom w:val="0"/>
      <w:divBdr>
        <w:top w:val="none" w:sz="0" w:space="0" w:color="auto"/>
        <w:left w:val="none" w:sz="0" w:space="0" w:color="auto"/>
        <w:bottom w:val="none" w:sz="0" w:space="0" w:color="auto"/>
        <w:right w:val="none" w:sz="0" w:space="0" w:color="auto"/>
      </w:divBdr>
      <w:divsChild>
        <w:div w:id="606356218">
          <w:marLeft w:val="0"/>
          <w:marRight w:val="0"/>
          <w:marTop w:val="0"/>
          <w:marBottom w:val="0"/>
          <w:divBdr>
            <w:top w:val="none" w:sz="0" w:space="0" w:color="auto"/>
            <w:left w:val="none" w:sz="0" w:space="0" w:color="auto"/>
            <w:bottom w:val="none" w:sz="0" w:space="0" w:color="auto"/>
            <w:right w:val="none" w:sz="0" w:space="0" w:color="auto"/>
          </w:divBdr>
          <w:divsChild>
            <w:div w:id="1769425636">
              <w:marLeft w:val="0"/>
              <w:marRight w:val="0"/>
              <w:marTop w:val="0"/>
              <w:marBottom w:val="0"/>
              <w:divBdr>
                <w:top w:val="none" w:sz="0" w:space="0" w:color="auto"/>
                <w:left w:val="none" w:sz="0" w:space="0" w:color="auto"/>
                <w:bottom w:val="none" w:sz="0" w:space="0" w:color="auto"/>
                <w:right w:val="none" w:sz="0" w:space="0" w:color="auto"/>
              </w:divBdr>
              <w:divsChild>
                <w:div w:id="4674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6498">
      <w:bodyDiv w:val="1"/>
      <w:marLeft w:val="0"/>
      <w:marRight w:val="0"/>
      <w:marTop w:val="0"/>
      <w:marBottom w:val="0"/>
      <w:divBdr>
        <w:top w:val="none" w:sz="0" w:space="0" w:color="auto"/>
        <w:left w:val="none" w:sz="0" w:space="0" w:color="auto"/>
        <w:bottom w:val="none" w:sz="0" w:space="0" w:color="auto"/>
        <w:right w:val="none" w:sz="0" w:space="0" w:color="auto"/>
      </w:divBdr>
    </w:div>
    <w:div w:id="651788144">
      <w:bodyDiv w:val="1"/>
      <w:marLeft w:val="0"/>
      <w:marRight w:val="0"/>
      <w:marTop w:val="0"/>
      <w:marBottom w:val="0"/>
      <w:divBdr>
        <w:top w:val="none" w:sz="0" w:space="0" w:color="auto"/>
        <w:left w:val="none" w:sz="0" w:space="0" w:color="auto"/>
        <w:bottom w:val="none" w:sz="0" w:space="0" w:color="auto"/>
        <w:right w:val="none" w:sz="0" w:space="0" w:color="auto"/>
      </w:divBdr>
    </w:div>
    <w:div w:id="773015838">
      <w:bodyDiv w:val="1"/>
      <w:marLeft w:val="0"/>
      <w:marRight w:val="0"/>
      <w:marTop w:val="0"/>
      <w:marBottom w:val="0"/>
      <w:divBdr>
        <w:top w:val="none" w:sz="0" w:space="0" w:color="auto"/>
        <w:left w:val="none" w:sz="0" w:space="0" w:color="auto"/>
        <w:bottom w:val="none" w:sz="0" w:space="0" w:color="auto"/>
        <w:right w:val="none" w:sz="0" w:space="0" w:color="auto"/>
      </w:divBdr>
    </w:div>
    <w:div w:id="1131903351">
      <w:bodyDiv w:val="1"/>
      <w:marLeft w:val="0"/>
      <w:marRight w:val="0"/>
      <w:marTop w:val="0"/>
      <w:marBottom w:val="0"/>
      <w:divBdr>
        <w:top w:val="none" w:sz="0" w:space="0" w:color="auto"/>
        <w:left w:val="none" w:sz="0" w:space="0" w:color="auto"/>
        <w:bottom w:val="none" w:sz="0" w:space="0" w:color="auto"/>
        <w:right w:val="none" w:sz="0" w:space="0" w:color="auto"/>
      </w:divBdr>
    </w:div>
    <w:div w:id="1349671175">
      <w:bodyDiv w:val="1"/>
      <w:marLeft w:val="0"/>
      <w:marRight w:val="0"/>
      <w:marTop w:val="0"/>
      <w:marBottom w:val="0"/>
      <w:divBdr>
        <w:top w:val="none" w:sz="0" w:space="0" w:color="auto"/>
        <w:left w:val="none" w:sz="0" w:space="0" w:color="auto"/>
        <w:bottom w:val="none" w:sz="0" w:space="0" w:color="auto"/>
        <w:right w:val="none" w:sz="0" w:space="0" w:color="auto"/>
      </w:divBdr>
    </w:div>
    <w:div w:id="1480926300">
      <w:bodyDiv w:val="1"/>
      <w:marLeft w:val="0"/>
      <w:marRight w:val="0"/>
      <w:marTop w:val="0"/>
      <w:marBottom w:val="0"/>
      <w:divBdr>
        <w:top w:val="none" w:sz="0" w:space="0" w:color="auto"/>
        <w:left w:val="none" w:sz="0" w:space="0" w:color="auto"/>
        <w:bottom w:val="none" w:sz="0" w:space="0" w:color="auto"/>
        <w:right w:val="none" w:sz="0" w:space="0" w:color="auto"/>
      </w:divBdr>
    </w:div>
    <w:div w:id="1520117977">
      <w:bodyDiv w:val="1"/>
      <w:marLeft w:val="0"/>
      <w:marRight w:val="0"/>
      <w:marTop w:val="0"/>
      <w:marBottom w:val="0"/>
      <w:divBdr>
        <w:top w:val="none" w:sz="0" w:space="0" w:color="auto"/>
        <w:left w:val="none" w:sz="0" w:space="0" w:color="auto"/>
        <w:bottom w:val="none" w:sz="0" w:space="0" w:color="auto"/>
        <w:right w:val="none" w:sz="0" w:space="0" w:color="auto"/>
      </w:divBdr>
    </w:div>
    <w:div w:id="2029017740">
      <w:bodyDiv w:val="1"/>
      <w:marLeft w:val="0"/>
      <w:marRight w:val="0"/>
      <w:marTop w:val="0"/>
      <w:marBottom w:val="0"/>
      <w:divBdr>
        <w:top w:val="none" w:sz="0" w:space="0" w:color="auto"/>
        <w:left w:val="none" w:sz="0" w:space="0" w:color="auto"/>
        <w:bottom w:val="none" w:sz="0" w:space="0" w:color="auto"/>
        <w:right w:val="none" w:sz="0" w:space="0" w:color="auto"/>
      </w:divBdr>
    </w:div>
    <w:div w:id="2074035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antarainitiative.org/membership/" TargetMode="External"/><Relationship Id="rId18" Type="http://schemas.microsoft.com/office/2018/08/relationships/commentsExtensible" Target="commentsExtensible.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org.com/privacy.html" TargetMode="External"/><Relationship Id="rId7" Type="http://schemas.openxmlformats.org/officeDocument/2006/relationships/settings" Target="settings.xml"/><Relationship Id="rId12" Type="http://schemas.openxmlformats.org/officeDocument/2006/relationships/hyperlink" Target="http://www.kantarainitiative.org/" TargetMode="External"/><Relationship Id="rId17" Type="http://schemas.microsoft.com/office/2016/09/relationships/commentsIds" Target="commentsIds.xm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Privacy@org.co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antarainitiative.org/download/7902/"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atatracker.ietf.org/group/jose/about/"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antarainitiative.org/groups/isi-work-group/" TargetMode="External"/><Relationship Id="rId22" Type="http://schemas.openxmlformats.org/officeDocument/2006/relationships/hyperlink" Target="https://diacc.ca/2022/03/31/adequacy-of-identity-governance-transparency/" TargetMode="External"/><Relationship Id="rId27" Type="http://schemas.openxmlformats.org/officeDocument/2006/relationships/footer" Target="foot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kantara.atlassian.net/wiki/spaces/WA/pages/2916489/Auxiliary+Reference+Documents?search_id=d979240f-f5c8-42e3-8c8c-5dbd2dd748d0" TargetMode="External"/><Relationship Id="rId1" Type="http://schemas.openxmlformats.org/officeDocument/2006/relationships/hyperlink" Target="https://kantarainitiative.org/download/790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65E2BA7999146A8881D3DE4B1D88A" ma:contentTypeVersion="7" ma:contentTypeDescription="Create a new document." ma:contentTypeScope="" ma:versionID="cabab1feaa1c771adcf86810baaea4cf">
  <xsd:schema xmlns:xsd="http://www.w3.org/2001/XMLSchema" xmlns:xs="http://www.w3.org/2001/XMLSchema" xmlns:p="http://schemas.microsoft.com/office/2006/metadata/properties" xmlns:ns2="889490a2-0d83-47c8-be0f-ef11d3f18f29" xmlns:ns3="05875b55-9864-4833-b720-0de1ea630f9c" targetNamespace="http://schemas.microsoft.com/office/2006/metadata/properties" ma:root="true" ma:fieldsID="6319e417b02f8f307637d00ed487cf8e" ns2:_="" ns3:_="">
    <xsd:import namespace="889490a2-0d83-47c8-be0f-ef11d3f18f29"/>
    <xsd:import namespace="05875b55-9864-4833-b720-0de1ea630f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490a2-0d83-47c8-be0f-ef11d3f18f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75b55-9864-4833-b720-0de1ea630f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F7B9ED-98CD-4FB1-A851-FC1F68C45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490a2-0d83-47c8-be0f-ef11d3f18f29"/>
    <ds:schemaRef ds:uri="05875b55-9864-4833-b720-0de1ea630f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C5E60-F0D7-6A4C-8813-8AC586047F07}">
  <ds:schemaRefs>
    <ds:schemaRef ds:uri="http://schemas.openxmlformats.org/officeDocument/2006/bibliography"/>
  </ds:schemaRefs>
</ds:datastoreItem>
</file>

<file path=customXml/itemProps3.xml><?xml version="1.0" encoding="utf-8"?>
<ds:datastoreItem xmlns:ds="http://schemas.openxmlformats.org/officeDocument/2006/customXml" ds:itemID="{E566A58D-0789-4F46-B8D3-C46BF55B81D8}">
  <ds:schemaRefs>
    <ds:schemaRef ds:uri="http://schemas.microsoft.com/sharepoint/v3/contenttype/forms"/>
  </ds:schemaRefs>
</ds:datastoreItem>
</file>

<file path=customXml/itemProps4.xml><?xml version="1.0" encoding="utf-8"?>
<ds:datastoreItem xmlns:ds="http://schemas.openxmlformats.org/officeDocument/2006/customXml" ds:itemID="{3EE91BBA-9956-4EE1-89F9-DBA6FB59CC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24</Pages>
  <Words>5797</Words>
  <Characters>33043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Consent Receipt Specification</vt:lpstr>
    </vt:vector>
  </TitlesOfParts>
  <Manager>Consent &amp; Information Sharing Work Group</Manager>
  <Company>Kantara Initiative, Inc.</Company>
  <LinksUpToDate>false</LinksUpToDate>
  <CharactersWithSpaces>38763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Receipt Specification</dc:title>
  <dc:subject/>
  <dc:creator>Mark Lizar, David Turner</dc:creator>
  <cp:keywords/>
  <dc:description/>
  <cp:lastModifiedBy>Gigi Agassini</cp:lastModifiedBy>
  <cp:revision>12</cp:revision>
  <cp:lastPrinted>2024-01-08T21:20:00Z</cp:lastPrinted>
  <dcterms:created xsi:type="dcterms:W3CDTF">2023-12-19T18:48:00Z</dcterms:created>
  <dcterms:modified xsi:type="dcterms:W3CDTF">2024-01-08T21:20:00Z</dcterms:modified>
  <cp:category>Technical Specification Recommendation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I-IPR-RAND">
    <vt:bool>true</vt:bool>
  </property>
  <property fmtid="{D5CDD505-2E9C-101B-9397-08002B2CF9AE}" pid="3" name="CopyrightDate">
    <vt:lpwstr>2017</vt:lpwstr>
  </property>
  <property fmtid="{D5CDD505-2E9C-101B-9397-08002B2CF9AE}" pid="4" name="KI-Group-Editors-Draft">
    <vt:bool>true</vt:bool>
  </property>
  <property fmtid="{D5CDD505-2E9C-101B-9397-08002B2CF9AE}" pid="5" name="KI-Group-Approved-Draft">
    <vt:bool>false</vt:bool>
  </property>
  <property fmtid="{D5CDD505-2E9C-101B-9397-08002B2CF9AE}" pid="6" name="KI-Public-Review-Draft">
    <vt:bool>false</vt:bool>
  </property>
  <property fmtid="{D5CDD505-2E9C-101B-9397-08002B2CF9AE}" pid="7" name="KI-Group-Approved">
    <vt:bool>false</vt:bool>
  </property>
  <property fmtid="{D5CDD505-2E9C-101B-9397-08002B2CF9AE}" pid="8" name="KI-Kantara-Initiative-Candidate">
    <vt:bool>false</vt:bool>
  </property>
  <property fmtid="{D5CDD505-2E9C-101B-9397-08002B2CF9AE}" pid="9" name="KI-Kantara-Initiative-Final-Recommendation">
    <vt:bool>false</vt:bool>
  </property>
  <property fmtid="{D5CDD505-2E9C-101B-9397-08002B2CF9AE}" pid="10" name="ContentTypeId">
    <vt:lpwstr>0x01010032165E2BA7999146A8881D3DE4B1D88A</vt:lpwstr>
  </property>
</Properties>
</file>